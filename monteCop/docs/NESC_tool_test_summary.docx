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D31E7" w14:textId="23E4FC6B" w:rsidR="009D75D2" w:rsidRPr="00551402" w:rsidRDefault="00494746" w:rsidP="008F7854">
      <w:pPr>
        <w:spacing w:after="0" w:line="240" w:lineRule="auto"/>
        <w:jc w:val="center"/>
        <w:rPr>
          <w:b/>
          <w:bCs/>
        </w:rPr>
      </w:pPr>
      <w:r>
        <w:rPr>
          <w:b/>
          <w:bCs/>
        </w:rPr>
        <w:t>MONTE</w:t>
      </w:r>
      <w:r w:rsidR="00515435" w:rsidRPr="00551402">
        <w:rPr>
          <w:b/>
          <w:bCs/>
        </w:rPr>
        <w:t xml:space="preserve">-Copernicus </w:t>
      </w:r>
      <w:r w:rsidR="007C37CA">
        <w:rPr>
          <w:b/>
          <w:bCs/>
        </w:rPr>
        <w:t xml:space="preserve">Interface </w:t>
      </w:r>
      <w:r w:rsidR="00515435" w:rsidRPr="00551402">
        <w:rPr>
          <w:b/>
          <w:bCs/>
        </w:rPr>
        <w:t>Test</w:t>
      </w:r>
      <w:r w:rsidR="00A92064" w:rsidRPr="00551402">
        <w:rPr>
          <w:b/>
          <w:bCs/>
        </w:rPr>
        <w:t xml:space="preserve"> Summary</w:t>
      </w:r>
    </w:p>
    <w:p w14:paraId="147C8C8F" w14:textId="37B9D345" w:rsidR="001C4A7A" w:rsidRDefault="001C4A7A" w:rsidP="008F7854">
      <w:pPr>
        <w:spacing w:after="0" w:line="240" w:lineRule="auto"/>
        <w:jc w:val="center"/>
      </w:pPr>
      <w:r>
        <w:t xml:space="preserve">Tool and Case Developer: </w:t>
      </w:r>
      <w:r w:rsidR="00515435">
        <w:t>R</w:t>
      </w:r>
      <w:r w:rsidR="00D87F52">
        <w:t>.</w:t>
      </w:r>
      <w:r w:rsidR="00515435">
        <w:t xml:space="preserve"> Restrepo (</w:t>
      </w:r>
      <w:r w:rsidR="00D87F52">
        <w:t xml:space="preserve">NASA </w:t>
      </w:r>
      <w:r w:rsidR="00515435">
        <w:t>JPL)</w:t>
      </w:r>
    </w:p>
    <w:p w14:paraId="695680C8" w14:textId="59143C52" w:rsidR="001C4A7A" w:rsidRDefault="00A92064" w:rsidP="008F7854">
      <w:pPr>
        <w:spacing w:after="0" w:line="240" w:lineRule="auto"/>
        <w:jc w:val="center"/>
      </w:pPr>
      <w:r>
        <w:t xml:space="preserve">Case </w:t>
      </w:r>
      <w:r w:rsidR="001C4A7A">
        <w:t xml:space="preserve">Tester: </w:t>
      </w:r>
      <w:r w:rsidR="00515435">
        <w:t>P</w:t>
      </w:r>
      <w:r w:rsidR="00D87F52">
        <w:t>.</w:t>
      </w:r>
      <w:r w:rsidR="00515435">
        <w:t xml:space="preserve"> Valerino (</w:t>
      </w:r>
      <w:r w:rsidR="00D87F52">
        <w:t xml:space="preserve">NASA </w:t>
      </w:r>
      <w:r w:rsidR="00515435">
        <w:t>Marshall)</w:t>
      </w:r>
    </w:p>
    <w:p w14:paraId="699D3D44" w14:textId="77777777" w:rsidR="001C4A7A" w:rsidRDefault="001C4A7A" w:rsidP="000B110A">
      <w:pPr>
        <w:spacing w:after="0" w:line="240" w:lineRule="auto"/>
      </w:pPr>
    </w:p>
    <w:p w14:paraId="3148FB2E" w14:textId="4EDAD54A" w:rsidR="00E42B91" w:rsidRDefault="005373D0" w:rsidP="00094B68">
      <w:pPr>
        <w:spacing w:after="0" w:line="240" w:lineRule="auto"/>
      </w:pPr>
      <w:r>
        <w:t>The</w:t>
      </w:r>
      <w:r w:rsidR="008B5FE9">
        <w:t xml:space="preserve"> </w:t>
      </w:r>
      <w:ins w:id="0" w:author="Restrepo, Ricardo L (US 392M)" w:date="2023-02-24T10:48:00Z">
        <w:r w:rsidR="00653D6A">
          <w:t xml:space="preserve">Monte-Copernicus interface </w:t>
        </w:r>
      </w:ins>
      <w:ins w:id="1" w:author="Restrepo, Ricardo L (US 392M)" w:date="2023-02-24T10:52:00Z">
        <w:r w:rsidR="008D0F4B">
          <w:t>has been developed as</w:t>
        </w:r>
      </w:ins>
      <w:ins w:id="2" w:author="Restrepo, Ricardo L (US 392M)" w:date="2023-02-24T10:48:00Z">
        <w:r w:rsidR="00653D6A">
          <w:t xml:space="preserve"> part of the </w:t>
        </w:r>
      </w:ins>
      <w:bookmarkStart w:id="3" w:name="_Hlk128459195"/>
      <w:r w:rsidR="008B5FE9">
        <w:t xml:space="preserve">NESC </w:t>
      </w:r>
      <w:ins w:id="4" w:author="Restrepo, Ricardo L (US 392M)" w:date="2023-02-24T10:50:00Z">
        <w:r w:rsidR="0068044A" w:rsidRPr="0068044A">
          <w:t xml:space="preserve">Flight Mechanics Analysis Tools Interoperability and Component Sharing </w:t>
        </w:r>
      </w:ins>
      <w:del w:id="5" w:author="Restrepo, Ricardo L (US 392M)" w:date="2023-02-24T10:52:00Z">
        <w:r w:rsidR="008B5FE9" w:rsidDel="008D0F4B">
          <w:delText>I</w:delText>
        </w:r>
      </w:del>
      <w:ins w:id="6" w:author="Restrepo, Ricardo L (US 392M)" w:date="2023-02-24T10:50:00Z">
        <w:r w:rsidR="0068044A">
          <w:t xml:space="preserve">project </w:t>
        </w:r>
        <w:bookmarkEnd w:id="3"/>
        <w:r w:rsidR="0068044A">
          <w:t>(</w:t>
        </w:r>
      </w:ins>
      <w:ins w:id="7" w:author="Restrepo, Ricardo L (US 392M)" w:date="2023-02-24T10:51:00Z">
        <w:r w:rsidR="0068044A" w:rsidRPr="0068044A">
          <w:t>TI-18-01313</w:t>
        </w:r>
      </w:ins>
      <w:ins w:id="8" w:author="Restrepo, Ricardo L (US 392M)" w:date="2023-02-24T10:50:00Z">
        <w:r w:rsidR="0068044A">
          <w:t>)</w:t>
        </w:r>
      </w:ins>
      <w:ins w:id="9" w:author="Restrepo, Ricardo L (US 392M)" w:date="2023-02-24T10:51:00Z">
        <w:r w:rsidR="0068044A">
          <w:t>. This interface i</w:t>
        </w:r>
      </w:ins>
      <w:ins w:id="10" w:author="Valerino, Powtawche (MSFC-EV42)" w:date="2023-02-28T05:08:00Z">
        <w:r w:rsidR="002D5D7A">
          <w:t>s</w:t>
        </w:r>
      </w:ins>
      <w:ins w:id="11" w:author="Restrepo, Ricardo L (US 392M)" w:date="2023-02-24T10:51:00Z">
        <w:del w:id="12" w:author="Valerino, Powtawche (MSFC-EV42)" w:date="2023-02-28T05:08:00Z">
          <w:r w:rsidR="0068044A" w:rsidDel="002D5D7A">
            <w:delText>n</w:delText>
          </w:r>
        </w:del>
        <w:r w:rsidR="0068044A">
          <w:t xml:space="preserve"> an </w:t>
        </w:r>
      </w:ins>
      <w:del w:id="13" w:author="Restrepo, Ricardo L (US 392M)" w:date="2023-02-24T10:51:00Z">
        <w:r w:rsidR="008B5FE9" w:rsidDel="0068044A">
          <w:delText xml:space="preserve">nteroperability Tool </w:delText>
        </w:r>
      </w:del>
      <w:del w:id="14" w:author="Restrepo, Ricardo L (US 392M)" w:date="2023-02-24T10:49:00Z">
        <w:r w:rsidDel="00653D6A">
          <w:delText>is</w:delText>
        </w:r>
        <w:r w:rsidR="008B5FE9" w:rsidDel="00653D6A">
          <w:delText xml:space="preserve"> an</w:delText>
        </w:r>
      </w:del>
      <w:r w:rsidR="008B5FE9">
        <w:t xml:space="preserve"> application that allows users to </w:t>
      </w:r>
      <w:r w:rsidR="00D83738">
        <w:t>use</w:t>
      </w:r>
      <w:r w:rsidR="008B5FE9">
        <w:t xml:space="preserve"> a NAIF </w:t>
      </w:r>
      <w:r w:rsidR="00E42B91">
        <w:t>SPK</w:t>
      </w:r>
      <w:r w:rsidR="008B5FE9">
        <w:t xml:space="preserve"> trajectory file</w:t>
      </w:r>
      <w:r w:rsidR="00D83738">
        <w:t>,</w:t>
      </w:r>
      <w:r w:rsidR="008B5FE9">
        <w:t xml:space="preserve"> read in </w:t>
      </w:r>
      <w:r w:rsidR="00494746">
        <w:t>MONTE</w:t>
      </w:r>
      <w:r w:rsidR="008B5FE9">
        <w:t xml:space="preserve"> software for mission or navigation analysis, and then </w:t>
      </w:r>
      <w:r w:rsidR="00140A20">
        <w:t>visualize resulting</w:t>
      </w:r>
      <w:r w:rsidR="008B5FE9">
        <w:t xml:space="preserve"> </w:t>
      </w:r>
      <w:r w:rsidR="00140A20">
        <w:t>trajectory in</w:t>
      </w:r>
      <w:r w:rsidR="008B5FE9">
        <w:t xml:space="preserve"> graphics tool, </w:t>
      </w:r>
      <w:proofErr w:type="gramStart"/>
      <w:r w:rsidR="008B5FE9">
        <w:t>i.e.</w:t>
      </w:r>
      <w:proofErr w:type="gramEnd"/>
      <w:r w:rsidR="008B5FE9">
        <w:t xml:space="preserve"> Copernicus</w:t>
      </w:r>
      <w:r w:rsidR="009E41D2">
        <w:t xml:space="preserve"> (Ref 1)</w:t>
      </w:r>
      <w:r w:rsidR="008B5FE9">
        <w:t>.</w:t>
      </w:r>
      <w:r w:rsidR="00461732">
        <w:t xml:space="preserve">  </w:t>
      </w:r>
      <w:r w:rsidR="00D83738">
        <w:t>Th</w:t>
      </w:r>
      <w:r w:rsidR="00140A20">
        <w:t>e</w:t>
      </w:r>
      <w:r w:rsidR="00140A20" w:rsidRPr="00140A20">
        <w:t xml:space="preserve"> </w:t>
      </w:r>
      <w:r w:rsidR="00140A20">
        <w:t>Interoperability Tool creates</w:t>
      </w:r>
      <w:r w:rsidR="00D83738">
        <w:t xml:space="preserve"> a unique opportunity to utilize any SPK trajectory file </w:t>
      </w:r>
      <w:r w:rsidR="00140A20">
        <w:t>given</w:t>
      </w:r>
      <w:r w:rsidR="00D83738">
        <w:t xml:space="preserve"> limited knowledge of maneuver size and location</w:t>
      </w:r>
      <w:del w:id="15" w:author="Valerino, Powtawche (MSFC-EV42)" w:date="2023-02-28T05:09:00Z">
        <w:r w:rsidR="00D83738" w:rsidDel="002D5D7A">
          <w:delText>s</w:delText>
        </w:r>
      </w:del>
      <w:r w:rsidR="00140A20">
        <w:t xml:space="preserve"> to</w:t>
      </w:r>
      <w:r w:rsidR="00D83738">
        <w:t xml:space="preserve"> perfo</w:t>
      </w:r>
      <w:r w:rsidR="00140A20">
        <w:t>rm further mission design and/or navigation analysis within the GMAT</w:t>
      </w:r>
      <w:ins w:id="16" w:author="Restrepo, Ricardo L (US 392M)" w:date="2023-02-24T10:57:00Z">
        <w:r w:rsidR="00CB5CCD">
          <w:t xml:space="preserve">, Copernicus, </w:t>
        </w:r>
      </w:ins>
      <w:del w:id="17" w:author="Valerino, Powtawche (MSFC-EV42)" w:date="2023-02-28T05:08:00Z">
        <w:r w:rsidR="00140A20" w:rsidDel="002D5D7A">
          <w:delText xml:space="preserve"> </w:delText>
        </w:r>
      </w:del>
      <w:r w:rsidR="00140A20">
        <w:t xml:space="preserve">or MONTE software suites.  </w:t>
      </w:r>
      <w:r w:rsidR="00461732">
        <w:t xml:space="preserve">The following section describes the </w:t>
      </w:r>
      <w:r w:rsidR="00FD59A0">
        <w:t xml:space="preserve">test objectives, configuration and </w:t>
      </w:r>
      <w:r w:rsidR="00461732">
        <w:t>activities that were performed as part of the testing of the NESC Interoperability Tool</w:t>
      </w:r>
      <w:r w:rsidR="009E41D2">
        <w:t>.</w:t>
      </w:r>
      <w:ins w:id="18" w:author="Restrepo, Ricardo L (US 392M)" w:date="2023-02-24T10:31:00Z">
        <w:r w:rsidR="002F6143">
          <w:t xml:space="preserve"> </w:t>
        </w:r>
      </w:ins>
    </w:p>
    <w:p w14:paraId="38408A58" w14:textId="77777777" w:rsidR="00E42B91" w:rsidRDefault="00E42B91" w:rsidP="00094B68">
      <w:pPr>
        <w:spacing w:after="0" w:line="240" w:lineRule="auto"/>
      </w:pPr>
    </w:p>
    <w:p w14:paraId="21461A0F" w14:textId="2079AD48" w:rsidR="00515435" w:rsidRDefault="00E42B91" w:rsidP="00094B68">
      <w:pPr>
        <w:spacing w:after="0" w:line="240" w:lineRule="auto"/>
      </w:pPr>
      <w:r w:rsidRPr="00E42B91">
        <w:rPr>
          <w:b/>
          <w:bCs/>
        </w:rPr>
        <w:t>Test Objective:</w:t>
      </w:r>
      <w:r>
        <w:t xml:space="preserve"> </w:t>
      </w:r>
      <w:r w:rsidR="006C17B3">
        <w:t xml:space="preserve">The purpose of </w:t>
      </w:r>
      <w:r w:rsidR="00727C62">
        <w:t xml:space="preserve">testing </w:t>
      </w:r>
      <w:r w:rsidR="005A1CFD">
        <w:t xml:space="preserve">the </w:t>
      </w:r>
      <w:r w:rsidR="00494746">
        <w:t>MONTE</w:t>
      </w:r>
      <w:r w:rsidR="005A1CFD">
        <w:t>-Copernicus</w:t>
      </w:r>
      <w:r w:rsidR="001B18E9">
        <w:t xml:space="preserve"> </w:t>
      </w:r>
      <w:r w:rsidR="007C37CA">
        <w:t>interface</w:t>
      </w:r>
      <w:r w:rsidR="006C17B3">
        <w:t xml:space="preserve"> </w:t>
      </w:r>
      <w:r w:rsidR="005A1CFD">
        <w:t>w</w:t>
      </w:r>
      <w:r w:rsidR="00BB6F46">
        <w:t>as</w:t>
      </w:r>
      <w:r w:rsidR="001B18E9">
        <w:t xml:space="preserve"> to </w:t>
      </w:r>
      <w:r w:rsidR="007C37CA">
        <w:t>execute</w:t>
      </w:r>
      <w:ins w:id="19" w:author="Restrepo, Ricardo L (US 392M)" w:date="2023-02-24T11:04:00Z">
        <w:r w:rsidR="00A84E68">
          <w:t xml:space="preserve"> </w:t>
        </w:r>
      </w:ins>
      <w:del w:id="20" w:author="Restrepo, Ricardo L (US 392M)" w:date="2023-02-24T11:06:00Z">
        <w:r w:rsidR="007C37CA" w:rsidDel="00A84E68">
          <w:delText xml:space="preserve"> </w:delText>
        </w:r>
      </w:del>
      <w:r w:rsidR="007C37CA">
        <w:t xml:space="preserve">python scripts </w:t>
      </w:r>
      <w:r w:rsidR="007C37CA" w:rsidRPr="00E42B91">
        <w:rPr>
          <w:rFonts w:ascii="Courier New" w:hAnsi="Courier New" w:cs="Courier New"/>
          <w:sz w:val="20"/>
          <w:szCs w:val="20"/>
        </w:rPr>
        <w:t>bsp2cosmic.py</w:t>
      </w:r>
      <w:r w:rsidR="007C37CA">
        <w:t xml:space="preserve"> and </w:t>
      </w:r>
      <w:r w:rsidR="007C37CA" w:rsidRPr="00E42B91">
        <w:rPr>
          <w:rFonts w:ascii="Courier New" w:hAnsi="Courier New" w:cs="Courier New"/>
          <w:sz w:val="20"/>
          <w:szCs w:val="20"/>
        </w:rPr>
        <w:t>bsp2visualCop.py</w:t>
      </w:r>
      <w:ins w:id="21" w:author="Restrepo, Ricardo L (US 392M)" w:date="2023-02-24T11:06:00Z">
        <w:r w:rsidR="00A84E68">
          <w:rPr>
            <w:rFonts w:ascii="Courier New" w:hAnsi="Courier New" w:cs="Courier New"/>
            <w:sz w:val="20"/>
            <w:szCs w:val="20"/>
          </w:rPr>
          <w:t>,</w:t>
        </w:r>
      </w:ins>
      <w:ins w:id="22" w:author="Valerino, Powtawche (MSFC-EV42)" w:date="2023-02-28T05:10:00Z">
        <w:r w:rsidR="002D5D7A">
          <w:rPr>
            <w:rFonts w:ascii="Courier New" w:hAnsi="Courier New" w:cs="Courier New"/>
            <w:sz w:val="20"/>
            <w:szCs w:val="20"/>
          </w:rPr>
          <w:t xml:space="preserve"> </w:t>
        </w:r>
      </w:ins>
      <w:del w:id="23" w:author="Restrepo, Ricardo L (US 392M)" w:date="2023-02-24T11:07:00Z">
        <w:r w:rsidR="007C37CA" w:rsidDel="00A84E68">
          <w:delText xml:space="preserve"> </w:delText>
        </w:r>
        <w:r w:rsidR="006C17B3" w:rsidDel="00A84E68">
          <w:delText>on</w:delText>
        </w:r>
      </w:del>
      <w:ins w:id="24" w:author="Restrepo, Ricardo L (US 392M)" w:date="2023-02-24T11:07:00Z">
        <w:r w:rsidR="00A84E68">
          <w:t>some</w:t>
        </w:r>
      </w:ins>
      <w:ins w:id="25" w:author="Restrepo, Ricardo L (US 392M)" w:date="2023-02-24T11:06:00Z">
        <w:r w:rsidR="00A84E68">
          <w:t xml:space="preserve"> of the main applicat</w:t>
        </w:r>
      </w:ins>
      <w:ins w:id="26" w:author="Restrepo, Ricardo L (US 392M)" w:date="2023-02-24T11:07:00Z">
        <w:r w:rsidR="00A84E68">
          <w:t>ions of the interface, on</w:t>
        </w:r>
      </w:ins>
      <w:r w:rsidR="006C17B3">
        <w:t xml:space="preserve"> a different operating system and</w:t>
      </w:r>
      <w:r w:rsidR="001B18E9">
        <w:t xml:space="preserve"> </w:t>
      </w:r>
      <w:r w:rsidR="006C17B3">
        <w:t xml:space="preserve">environment </w:t>
      </w:r>
      <w:r w:rsidR="005A1CFD">
        <w:t xml:space="preserve">other </w:t>
      </w:r>
      <w:r w:rsidR="006C17B3">
        <w:t xml:space="preserve">than </w:t>
      </w:r>
      <w:r w:rsidR="005A1CFD">
        <w:t xml:space="preserve">what was used by </w:t>
      </w:r>
      <w:r w:rsidR="006C17B3">
        <w:t>the tool developer</w:t>
      </w:r>
      <w:r w:rsidR="005A1CFD">
        <w:t>.</w:t>
      </w:r>
      <w:r w:rsidR="00E4726D">
        <w:t xml:space="preserve">  Successful test criteria included the ability to execute tool with no errors (or minor platform configuration updates).</w:t>
      </w:r>
    </w:p>
    <w:p w14:paraId="7DFF8D57" w14:textId="4FDE3565" w:rsidR="00A92064" w:rsidRDefault="00A92064" w:rsidP="000B110A">
      <w:pPr>
        <w:spacing w:after="0" w:line="240" w:lineRule="auto"/>
      </w:pPr>
    </w:p>
    <w:p w14:paraId="04120DB4" w14:textId="75FA4E06" w:rsidR="00551402" w:rsidRDefault="00E724E2" w:rsidP="000B110A">
      <w:pPr>
        <w:spacing w:after="0" w:line="240" w:lineRule="auto"/>
      </w:pPr>
      <w:r w:rsidRPr="002D2E5A">
        <w:rPr>
          <w:b/>
          <w:bCs/>
        </w:rPr>
        <w:t>In-</w:t>
      </w:r>
      <w:r w:rsidR="00551402" w:rsidRPr="002D2E5A">
        <w:rPr>
          <w:b/>
          <w:bCs/>
        </w:rPr>
        <w:t xml:space="preserve">Scope: </w:t>
      </w:r>
      <w:r w:rsidR="00551402">
        <w:t>The functional tests performed that are in Scope of Testing include:</w:t>
      </w:r>
    </w:p>
    <w:p w14:paraId="7547A4CB" w14:textId="2D9E482E" w:rsidR="001F49F3" w:rsidRDefault="002D2E5A" w:rsidP="00E724E2">
      <w:r>
        <w:t xml:space="preserve">Reading and converting trajectory files to other formats; reading-in trajectory files for use in </w:t>
      </w:r>
      <w:r w:rsidR="003565F4">
        <w:t xml:space="preserve">other </w:t>
      </w:r>
      <w:r>
        <w:t>design software tool sets</w:t>
      </w:r>
      <w:r w:rsidR="000D19C7">
        <w:t>; usi</w:t>
      </w:r>
      <w:r w:rsidR="00140A20">
        <w:t>ng</w:t>
      </w:r>
      <w:r w:rsidR="000D19C7">
        <w:t xml:space="preserve"> another platform configuration</w:t>
      </w:r>
      <w:r w:rsidR="00140A20">
        <w:t>.</w:t>
      </w:r>
    </w:p>
    <w:p w14:paraId="7311826C" w14:textId="4982DB0B" w:rsidR="00E724E2" w:rsidRDefault="00E724E2" w:rsidP="00E724E2">
      <w:r w:rsidRPr="002D2E5A">
        <w:rPr>
          <w:b/>
          <w:bCs/>
        </w:rPr>
        <w:t>Out-of-Scope:</w:t>
      </w:r>
      <w:r w:rsidR="001F49F3">
        <w:t xml:space="preserve"> Generation of multiple-</w:t>
      </w:r>
      <w:r w:rsidR="00E42B91">
        <w:t>SPK</w:t>
      </w:r>
      <w:r w:rsidR="00EC07BD">
        <w:t xml:space="preserve"> file</w:t>
      </w:r>
      <w:r w:rsidR="001F49F3">
        <w:t xml:space="preserve"> inputs for testing</w:t>
      </w:r>
      <w:r w:rsidR="006C17B3">
        <w:t xml:space="preserve">, and </w:t>
      </w:r>
      <w:r w:rsidR="00D3216F">
        <w:t xml:space="preserve">testing tool on </w:t>
      </w:r>
      <w:r w:rsidR="000D19C7">
        <w:t xml:space="preserve">other </w:t>
      </w:r>
      <w:r w:rsidR="00D3216F">
        <w:t xml:space="preserve">platform </w:t>
      </w:r>
      <w:r w:rsidR="000D19C7">
        <w:t>than what is described in this document</w:t>
      </w:r>
      <w:r w:rsidR="001F49F3">
        <w:t xml:space="preserve"> are out of scope for this </w:t>
      </w:r>
      <w:r w:rsidR="006C17B3">
        <w:t>test</w:t>
      </w:r>
      <w:r w:rsidR="001F49F3">
        <w:t>.</w:t>
      </w:r>
    </w:p>
    <w:p w14:paraId="43C557C9" w14:textId="55BF5CAA" w:rsidR="001F49F3" w:rsidRPr="002D2E5A" w:rsidRDefault="001F49F3" w:rsidP="001F49F3">
      <w:pPr>
        <w:rPr>
          <w:b/>
          <w:bCs/>
        </w:rPr>
      </w:pPr>
      <w:r w:rsidRPr="002D2E5A">
        <w:rPr>
          <w:b/>
          <w:bCs/>
        </w:rPr>
        <w:t xml:space="preserve">Areas not tested: </w:t>
      </w:r>
      <w:r w:rsidR="005A1CFD">
        <w:rPr>
          <w:b/>
          <w:bCs/>
        </w:rPr>
        <w:t>--</w:t>
      </w:r>
    </w:p>
    <w:p w14:paraId="194031D6" w14:textId="69C4F680" w:rsidR="00026416" w:rsidRDefault="00026416" w:rsidP="00026416">
      <w:pPr>
        <w:pStyle w:val="ListParagraph"/>
        <w:ind w:left="0"/>
        <w:rPr>
          <w:rFonts w:asciiTheme="minorHAnsi" w:eastAsia="Times New Roman" w:hAnsiTheme="minorHAnsi" w:cstheme="minorHAnsi"/>
        </w:rPr>
      </w:pPr>
      <w:r w:rsidRPr="002D2E5A">
        <w:rPr>
          <w:b/>
          <w:bCs/>
        </w:rPr>
        <w:t>Test Environment and Platform</w:t>
      </w:r>
      <w:r>
        <w:rPr>
          <w:b/>
          <w:bCs/>
        </w:rPr>
        <w:t xml:space="preserve"> Configuration</w:t>
      </w:r>
    </w:p>
    <w:p w14:paraId="5ACA2D7E" w14:textId="77777777" w:rsidR="00026416" w:rsidRDefault="00026416" w:rsidP="00026416">
      <w:pPr>
        <w:pStyle w:val="NoSpacing"/>
        <w:rPr>
          <w:b/>
          <w:bCs/>
        </w:rPr>
      </w:pPr>
    </w:p>
    <w:p w14:paraId="797035C3" w14:textId="40C9189F" w:rsidR="00266822" w:rsidRPr="002419DC" w:rsidRDefault="003631B9" w:rsidP="00026416">
      <w:pPr>
        <w:pStyle w:val="NoSpacing"/>
        <w:rPr>
          <w:rFonts w:eastAsia="Times New Roman" w:cstheme="minorHAnsi"/>
        </w:rPr>
      </w:pPr>
      <w:r>
        <w:rPr>
          <w:b/>
          <w:bCs/>
        </w:rPr>
        <w:t>System Pre-requisites:</w:t>
      </w:r>
      <w:r w:rsidR="00026416">
        <w:rPr>
          <w:b/>
          <w:bCs/>
        </w:rPr>
        <w:t xml:space="preserve">  </w:t>
      </w:r>
      <w:r w:rsidR="00026416">
        <w:t>While</w:t>
      </w:r>
      <w:r w:rsidR="00026416" w:rsidRPr="00E42B91">
        <w:rPr>
          <w:rFonts w:eastAsia="Times New Roman" w:cstheme="minorHAnsi"/>
        </w:rPr>
        <w:t xml:space="preserve"> there are many variations of getting th</w:t>
      </w:r>
      <w:ins w:id="27" w:author="Restrepo, Ricardo L (US 392M)" w:date="2023-02-24T11:17:00Z">
        <w:r w:rsidR="00616549">
          <w:rPr>
            <w:rFonts w:eastAsia="Times New Roman" w:cstheme="minorHAnsi"/>
          </w:rPr>
          <w:t>is</w:t>
        </w:r>
      </w:ins>
      <w:del w:id="28" w:author="Restrepo, Ricardo L (US 392M)" w:date="2023-02-24T11:17:00Z">
        <w:r w:rsidR="00026416" w:rsidRPr="00E42B91" w:rsidDel="00616549">
          <w:rPr>
            <w:rFonts w:eastAsia="Times New Roman" w:cstheme="minorHAnsi"/>
          </w:rPr>
          <w:delText>ese</w:delText>
        </w:r>
      </w:del>
      <w:r w:rsidR="00026416" w:rsidRPr="00E42B91">
        <w:rPr>
          <w:rFonts w:eastAsia="Times New Roman" w:cstheme="minorHAnsi"/>
        </w:rPr>
        <w:t xml:space="preserve"> tool</w:t>
      </w:r>
      <w:del w:id="29" w:author="Restrepo, Ricardo L (US 392M)" w:date="2023-02-24T11:17:00Z">
        <w:r w:rsidR="00026416" w:rsidRPr="00E42B91" w:rsidDel="00616549">
          <w:rPr>
            <w:rFonts w:eastAsia="Times New Roman" w:cstheme="minorHAnsi"/>
          </w:rPr>
          <w:delText>s</w:delText>
        </w:r>
      </w:del>
      <w:r w:rsidR="00026416" w:rsidRPr="00E42B91">
        <w:rPr>
          <w:rFonts w:eastAsia="Times New Roman" w:cstheme="minorHAnsi"/>
        </w:rPr>
        <w:t xml:space="preserve"> to operat</w:t>
      </w:r>
      <w:r w:rsidR="00026416">
        <w:rPr>
          <w:rFonts w:eastAsia="Times New Roman" w:cstheme="minorHAnsi"/>
        </w:rPr>
        <w:t xml:space="preserve">e, </w:t>
      </w:r>
      <w:r w:rsidR="00026416" w:rsidRPr="00E42B91">
        <w:rPr>
          <w:rFonts w:eastAsia="Times New Roman" w:cstheme="minorHAnsi"/>
        </w:rPr>
        <w:t xml:space="preserve">the </w:t>
      </w:r>
      <w:r w:rsidR="00C0479E">
        <w:rPr>
          <w:rFonts w:eastAsia="Times New Roman" w:cstheme="minorHAnsi"/>
        </w:rPr>
        <w:t xml:space="preserve">following </w:t>
      </w:r>
      <w:r w:rsidR="00026416" w:rsidRPr="00E42B91">
        <w:rPr>
          <w:rFonts w:eastAsia="Times New Roman" w:cstheme="minorHAnsi"/>
        </w:rPr>
        <w:t xml:space="preserve">software </w:t>
      </w:r>
      <w:r w:rsidR="00C0479E">
        <w:rPr>
          <w:rFonts w:eastAsia="Times New Roman" w:cstheme="minorHAnsi"/>
        </w:rPr>
        <w:t>and system configuration was</w:t>
      </w:r>
      <w:r w:rsidR="00026416" w:rsidRPr="00E42B91">
        <w:rPr>
          <w:rFonts w:eastAsia="Times New Roman" w:cstheme="minorHAnsi"/>
        </w:rPr>
        <w:t xml:space="preserve"> the selected method for</w:t>
      </w:r>
      <w:r w:rsidR="00B62460">
        <w:rPr>
          <w:rFonts w:eastAsia="Times New Roman" w:cstheme="minorHAnsi"/>
        </w:rPr>
        <w:t xml:space="preserve"> </w:t>
      </w:r>
      <w:r w:rsidR="00026416" w:rsidRPr="00E42B91">
        <w:rPr>
          <w:rFonts w:eastAsia="Times New Roman" w:cstheme="minorHAnsi"/>
        </w:rPr>
        <w:t>this documentation</w:t>
      </w:r>
      <w:r w:rsidR="00026416">
        <w:rPr>
          <w:rFonts w:eastAsia="Times New Roman" w:cstheme="minorHAnsi"/>
        </w:rPr>
        <w:t>.</w:t>
      </w:r>
    </w:p>
    <w:p w14:paraId="5E723D39" w14:textId="79AEE22B" w:rsidR="00266822" w:rsidRDefault="00266822" w:rsidP="00026416">
      <w:pPr>
        <w:pStyle w:val="NoSpacing"/>
        <w:numPr>
          <w:ilvl w:val="0"/>
          <w:numId w:val="15"/>
        </w:numPr>
      </w:pPr>
      <w:r w:rsidRPr="00266822">
        <w:t>Windows 10 Enterprise</w:t>
      </w:r>
      <w:r>
        <w:t xml:space="preserve"> on </w:t>
      </w:r>
      <w:r w:rsidRPr="00266822">
        <w:t xml:space="preserve">64-bit </w:t>
      </w:r>
      <w:r>
        <w:t>O</w:t>
      </w:r>
      <w:r w:rsidRPr="00266822">
        <w:t xml:space="preserve">perating </w:t>
      </w:r>
      <w:r>
        <w:t>S</w:t>
      </w:r>
      <w:r w:rsidRPr="00266822">
        <w:t>ystem</w:t>
      </w:r>
    </w:p>
    <w:p w14:paraId="636449F7" w14:textId="2425EFEE" w:rsidR="00026416" w:rsidRDefault="00026416" w:rsidP="00026416">
      <w:pPr>
        <w:pStyle w:val="NoSpacing"/>
        <w:numPr>
          <w:ilvl w:val="0"/>
          <w:numId w:val="15"/>
        </w:numPr>
      </w:pPr>
      <w:r>
        <w:t>Copernicus 5.2.0</w:t>
      </w:r>
    </w:p>
    <w:p w14:paraId="1C6B0029" w14:textId="48D1143B" w:rsidR="00026416" w:rsidRDefault="00026416" w:rsidP="00026416">
      <w:pPr>
        <w:pStyle w:val="NoSpacing"/>
        <w:numPr>
          <w:ilvl w:val="0"/>
          <w:numId w:val="15"/>
        </w:numPr>
      </w:pPr>
      <w:r>
        <w:t xml:space="preserve">Docker Engine </w:t>
      </w:r>
      <w:r w:rsidRPr="00026416">
        <w:t>v20.10.21</w:t>
      </w:r>
    </w:p>
    <w:p w14:paraId="56B71CED" w14:textId="2362BEB2" w:rsidR="003631B9" w:rsidRDefault="00494746" w:rsidP="003631B9">
      <w:pPr>
        <w:pStyle w:val="NoSpacing"/>
        <w:numPr>
          <w:ilvl w:val="0"/>
          <w:numId w:val="15"/>
        </w:numPr>
      </w:pPr>
      <w:r>
        <w:t>MONTE</w:t>
      </w:r>
      <w:r w:rsidR="003631B9">
        <w:t xml:space="preserve"> </w:t>
      </w:r>
      <w:r w:rsidR="00266822">
        <w:t xml:space="preserve">version 149 software </w:t>
      </w:r>
      <w:r w:rsidR="003631B9">
        <w:t xml:space="preserve">(with SNOPT </w:t>
      </w:r>
      <w:ins w:id="30" w:author="Restrepo, Ricardo L (US 392M)" w:date="2023-02-24T11:17:00Z">
        <w:r w:rsidR="00616549">
          <w:t>and</w:t>
        </w:r>
      </w:ins>
      <w:del w:id="31" w:author="Restrepo, Ricardo L (US 392M)" w:date="2023-02-24T11:17:00Z">
        <w:r w:rsidR="003631B9" w:rsidDel="00616549">
          <w:delText>or</w:delText>
        </w:r>
      </w:del>
      <w:r w:rsidR="003631B9">
        <w:t xml:space="preserve"> DBLSE optimizers) </w:t>
      </w:r>
    </w:p>
    <w:p w14:paraId="663CB78A" w14:textId="77777777" w:rsidR="00A92C78" w:rsidRDefault="00A92C78" w:rsidP="00A92C78">
      <w:pPr>
        <w:ind w:left="360"/>
        <w:rPr>
          <w:ins w:id="32" w:author="Valerino, Powtawche (MSFC-EV42)" w:date="2023-02-28T08:08:00Z"/>
        </w:rPr>
      </w:pPr>
    </w:p>
    <w:p w14:paraId="58067095" w14:textId="77777777" w:rsidR="00986C7F" w:rsidRDefault="00A92C78" w:rsidP="00A92C78">
      <w:pPr>
        <w:rPr>
          <w:ins w:id="33" w:author="Valerino, Powtawche (MSFC-EV42)" w:date="2023-02-28T08:10:00Z"/>
        </w:rPr>
      </w:pPr>
      <w:ins w:id="34" w:author="Valerino, Powtawche (MSFC-EV42)" w:date="2023-02-28T08:09:00Z">
        <w:r>
          <w:t xml:space="preserve">NOTE: </w:t>
        </w:r>
      </w:ins>
      <w:ins w:id="35" w:author="Valerino, Powtawche (MSFC-EV42)" w:date="2023-02-28T08:08:00Z">
        <w:r>
          <w:t xml:space="preserve">While the MONTE toolkit can be accessed on Linux/RedHat machines, the testing for the NESC </w:t>
        </w:r>
        <w:r w:rsidRPr="0068044A">
          <w:t xml:space="preserve">Flight Mechanics Analysis Tools Interoperability and Component Sharing </w:t>
        </w:r>
        <w:r>
          <w:t>project was performed by a software architecture and workflow developed by J. Everett et al. at NASA Marshall for Mission Design and Navigation (</w:t>
        </w:r>
        <w:bookmarkStart w:id="36" w:name="_Hlk128463632"/>
        <w:proofErr w:type="spellStart"/>
        <w:r>
          <w:t>MDNav</w:t>
        </w:r>
        <w:bookmarkEnd w:id="36"/>
        <w:proofErr w:type="spellEnd"/>
        <w:r>
          <w:t xml:space="preserve">) analysis (Ref 2).  Initially prepared for the Solar Cruiser Mission </w:t>
        </w:r>
        <w:proofErr w:type="spellStart"/>
        <w:r>
          <w:t>MDNav</w:t>
        </w:r>
        <w:proofErr w:type="spellEnd"/>
        <w:r>
          <w:t xml:space="preserve"> team, the </w:t>
        </w:r>
        <w:proofErr w:type="spellStart"/>
        <w:r>
          <w:t>MDNav</w:t>
        </w:r>
        <w:proofErr w:type="spellEnd"/>
        <w:r>
          <w:t xml:space="preserve"> Tool Suite utilizes containerization technology to overcome any challenges of having “human in the loop” to maintain any operational dependencies.  </w:t>
        </w:r>
      </w:ins>
    </w:p>
    <w:p w14:paraId="0F920CDF" w14:textId="2178B5D3" w:rsidR="00A92C78" w:rsidRDefault="00A92C78">
      <w:pPr>
        <w:rPr>
          <w:ins w:id="37" w:author="Valerino, Powtawche (MSFC-EV42)" w:date="2023-02-28T08:08:00Z"/>
        </w:rPr>
        <w:pPrChange w:id="38" w:author="Valerino, Powtawche (MSFC-EV42)" w:date="2023-02-28T08:08:00Z">
          <w:pPr>
            <w:pStyle w:val="ListParagraph"/>
            <w:numPr>
              <w:numId w:val="15"/>
            </w:numPr>
            <w:ind w:hanging="360"/>
          </w:pPr>
        </w:pPrChange>
      </w:pPr>
      <w:ins w:id="39" w:author="Valerino, Powtawche (MSFC-EV42)" w:date="2023-02-28T08:08:00Z">
        <w:r>
          <w:t xml:space="preserve">In this case, the Docker containerization was chosen to provide access to the MONTE toolkit.  Unlike a virtual machine that emulates a physical computer inside a host machine, a Docker container only virtualizes the application layer and runs on top of the host operating system facilitated by a Docker </w:t>
        </w:r>
        <w:r>
          <w:lastRenderedPageBreak/>
          <w:t xml:space="preserve">engine.  Since Docker is compatible with Windows, MacOS, and Linux, one Docker image that contains all tools and dependences can be deployed and loaded to an users local Docker management system.  The </w:t>
        </w:r>
        <w:proofErr w:type="spellStart"/>
        <w:r>
          <w:t>MDNav</w:t>
        </w:r>
        <w:proofErr w:type="spellEnd"/>
        <w:r>
          <w:t xml:space="preserve"> Tool Suite is distributed as a main development image (contains MONTE and its dependencies) and an auxiliary documentation image (includes MONTE documentation HTML files).  The </w:t>
        </w:r>
        <w:proofErr w:type="spellStart"/>
        <w:r>
          <w:t>MDNav</w:t>
        </w:r>
        <w:proofErr w:type="spellEnd"/>
        <w:r>
          <w:t xml:space="preserve"> Tool Suite was further developed to support any project such as the testing describe</w:t>
        </w:r>
      </w:ins>
      <w:ins w:id="40" w:author="Valerino, Powtawche (MSFC-EV42)" w:date="2023-02-28T08:11:00Z">
        <w:r w:rsidR="00986C7F">
          <w:t>d</w:t>
        </w:r>
      </w:ins>
      <w:ins w:id="41" w:author="Valerino, Powtawche (MSFC-EV42)" w:date="2023-02-28T08:08:00Z">
        <w:r>
          <w:t xml:space="preserve"> in the following section.  </w:t>
        </w:r>
      </w:ins>
    </w:p>
    <w:p w14:paraId="6E4871DC" w14:textId="77777777" w:rsidR="003631B9" w:rsidRPr="003631B9" w:rsidRDefault="003631B9">
      <w:pPr>
        <w:pStyle w:val="NoSpacing"/>
        <w:pPrChange w:id="42" w:author="Valerino, Powtawche (MSFC-EV42)" w:date="2023-02-28T08:08:00Z">
          <w:pPr>
            <w:pStyle w:val="NoSpacing"/>
            <w:ind w:left="720"/>
          </w:pPr>
        </w:pPrChange>
      </w:pPr>
    </w:p>
    <w:p w14:paraId="13FF4F04" w14:textId="155D3A8F" w:rsidR="00135A2B" w:rsidRPr="00E42B91" w:rsidDel="00616549" w:rsidRDefault="00135A2B" w:rsidP="00135A2B">
      <w:pPr>
        <w:pStyle w:val="NoSpacing"/>
        <w:rPr>
          <w:del w:id="43" w:author="Restrepo, Ricardo L (US 392M)" w:date="2023-02-24T11:21:00Z"/>
          <w:b/>
          <w:bCs/>
        </w:rPr>
      </w:pPr>
      <w:del w:id="44" w:author="Restrepo, Ricardo L (US 392M)" w:date="2023-02-24T11:21:00Z">
        <w:r w:rsidRPr="00E42B91" w:rsidDel="00616549">
          <w:rPr>
            <w:b/>
            <w:bCs/>
          </w:rPr>
          <w:delText>Files Required:</w:delText>
        </w:r>
      </w:del>
    </w:p>
    <w:p w14:paraId="4486F7E9" w14:textId="2F2A743B" w:rsidR="00135A2B" w:rsidRPr="00E42B91" w:rsidDel="00616549" w:rsidRDefault="00135A2B" w:rsidP="00135A2B">
      <w:pPr>
        <w:pStyle w:val="NoSpacing"/>
        <w:numPr>
          <w:ilvl w:val="0"/>
          <w:numId w:val="14"/>
        </w:numPr>
        <w:rPr>
          <w:del w:id="45" w:author="Restrepo, Ricardo L (US 392M)" w:date="2023-02-24T11:21:00Z"/>
        </w:rPr>
      </w:pPr>
      <w:del w:id="46" w:author="Restrepo, Ricardo L (US 392M)" w:date="2023-02-24T11:21:00Z">
        <w:r w:rsidDel="00616549">
          <w:delText>MONTE</w:delText>
        </w:r>
        <w:r w:rsidRPr="00E42B91" w:rsidDel="00616549">
          <w:delText>-Copernicus interface scripts</w:delText>
        </w:r>
      </w:del>
    </w:p>
    <w:p w14:paraId="08E18CF9" w14:textId="59BF3252" w:rsidR="00135A2B" w:rsidRPr="00E42B91" w:rsidDel="00616549" w:rsidRDefault="00135A2B" w:rsidP="00135A2B">
      <w:pPr>
        <w:pStyle w:val="NoSpacing"/>
        <w:numPr>
          <w:ilvl w:val="0"/>
          <w:numId w:val="14"/>
        </w:numPr>
        <w:rPr>
          <w:del w:id="47" w:author="Restrepo, Ricardo L (US 392M)" w:date="2023-02-24T11:21:00Z"/>
        </w:rPr>
      </w:pPr>
      <w:del w:id="48" w:author="Restrepo, Ricardo L (US 392M)" w:date="2023-02-24T11:21:00Z">
        <w:r w:rsidRPr="00E42B91" w:rsidDel="00616549">
          <w:delText xml:space="preserve">Initial Copernicus trajectory:  </w:delText>
        </w:r>
        <w:r w:rsidRPr="00E42B91" w:rsidDel="00616549">
          <w:rPr>
            <w:rFonts w:ascii="Courier New" w:hAnsi="Courier New" w:cs="Courier New"/>
            <w:sz w:val="20"/>
            <w:szCs w:val="20"/>
          </w:rPr>
          <w:delText>gen_LLO_to_NRHO_imp_BSP.ideck</w:delText>
        </w:r>
      </w:del>
    </w:p>
    <w:p w14:paraId="4FE9F270" w14:textId="597CFFA2" w:rsidR="00135A2B" w:rsidRPr="00E42B91" w:rsidDel="00616549" w:rsidRDefault="00135A2B" w:rsidP="00135A2B">
      <w:pPr>
        <w:pStyle w:val="NoSpacing"/>
        <w:numPr>
          <w:ilvl w:val="0"/>
          <w:numId w:val="14"/>
        </w:numPr>
        <w:rPr>
          <w:del w:id="49" w:author="Restrepo, Ricardo L (US 392M)" w:date="2023-02-24T11:21:00Z"/>
        </w:rPr>
      </w:pPr>
      <w:del w:id="50" w:author="Restrepo, Ricardo L (US 392M)" w:date="2023-02-24T11:21:00Z">
        <w:r w:rsidRPr="00E42B91" w:rsidDel="00616549">
          <w:delText xml:space="preserve">Copernicus generated SPK kernel: </w:delText>
        </w:r>
        <w:r w:rsidRPr="00E42B91" w:rsidDel="00616549">
          <w:rPr>
            <w:rFonts w:ascii="Courier New" w:hAnsi="Courier New" w:cs="Courier New"/>
            <w:sz w:val="20"/>
            <w:szCs w:val="20"/>
          </w:rPr>
          <w:delText>gen_LLO_to_NRHO_imp_BSP.bsp</w:delText>
        </w:r>
        <w:r w:rsidRPr="00E42B91" w:rsidDel="00616549">
          <w:delText xml:space="preserve"> </w:delText>
        </w:r>
      </w:del>
    </w:p>
    <w:p w14:paraId="5D06A58D" w14:textId="390675CA" w:rsidR="00135A2B" w:rsidRPr="00E42B91" w:rsidDel="00616549" w:rsidRDefault="00135A2B" w:rsidP="00135A2B">
      <w:pPr>
        <w:pStyle w:val="NoSpacing"/>
        <w:numPr>
          <w:ilvl w:val="0"/>
          <w:numId w:val="14"/>
        </w:numPr>
        <w:rPr>
          <w:del w:id="51" w:author="Restrepo, Ricardo L (US 392M)" w:date="2023-02-24T11:21:00Z"/>
        </w:rPr>
      </w:pPr>
      <w:del w:id="52" w:author="Restrepo, Ricardo L (US 392M)" w:date="2023-02-24T11:21:00Z">
        <w:r w:rsidRPr="00E42B91" w:rsidDel="00616549">
          <w:rPr>
            <w:rStyle w:val="s2"/>
            <w:rFonts w:cstheme="minorHAnsi"/>
          </w:rPr>
          <w:delText>Reference NRHO (15-year Gateway reference orbit produced by JSC)</w:delText>
        </w:r>
        <w:r w:rsidRPr="00E42B91" w:rsidDel="00616549">
          <w:delText xml:space="preserve">: </w:delText>
        </w:r>
        <w:r w:rsidRPr="00E42B91" w:rsidDel="00616549">
          <w:rPr>
            <w:rStyle w:val="s2"/>
            <w:rFonts w:ascii="Courier New" w:hAnsi="Courier New" w:cs="Courier New"/>
            <w:sz w:val="20"/>
            <w:szCs w:val="20"/>
          </w:rPr>
          <w:delText>receding_horiz_3189_1burnApo_DiffCorr_15yr.bsp</w:delText>
        </w:r>
      </w:del>
    </w:p>
    <w:p w14:paraId="39ED15F6" w14:textId="7143CDAC" w:rsidR="00135A2B" w:rsidRPr="00135A2B" w:rsidDel="00616549" w:rsidRDefault="00135A2B" w:rsidP="00135A2B">
      <w:pPr>
        <w:pStyle w:val="ListParagraph"/>
        <w:ind w:left="0"/>
        <w:rPr>
          <w:del w:id="53" w:author="Restrepo, Ricardo L (US 392M)" w:date="2023-02-24T11:21:00Z"/>
          <w:rFonts w:asciiTheme="minorHAnsi" w:eastAsia="Times New Roman" w:hAnsiTheme="minorHAnsi" w:cstheme="minorHAnsi"/>
        </w:rPr>
      </w:pPr>
    </w:p>
    <w:p w14:paraId="328CC9EB" w14:textId="5BD427A6" w:rsidR="001F49F3" w:rsidRPr="00135A2B" w:rsidRDefault="001F49F3" w:rsidP="00E724E2">
      <w:pPr>
        <w:rPr>
          <w:b/>
          <w:bCs/>
        </w:rPr>
      </w:pPr>
      <w:r w:rsidRPr="002D2E5A">
        <w:rPr>
          <w:b/>
          <w:bCs/>
        </w:rPr>
        <w:t>Test</w:t>
      </w:r>
      <w:r w:rsidR="002D2E5A">
        <w:rPr>
          <w:b/>
          <w:bCs/>
        </w:rPr>
        <w:t>ing Approach</w:t>
      </w:r>
      <w:r w:rsidRPr="002D2E5A">
        <w:rPr>
          <w:b/>
          <w:bCs/>
        </w:rPr>
        <w:t>:</w:t>
      </w:r>
      <w:r w:rsidR="00135A2B">
        <w:rPr>
          <w:b/>
          <w:bCs/>
        </w:rPr>
        <w:t xml:space="preserve">  </w:t>
      </w:r>
      <w:r w:rsidR="003321E9" w:rsidRPr="00E42B91">
        <w:rPr>
          <w:rFonts w:cstheme="minorHAnsi"/>
        </w:rPr>
        <w:t>Two use</w:t>
      </w:r>
      <w:r w:rsidRPr="00E42B91">
        <w:rPr>
          <w:rFonts w:cstheme="minorHAnsi"/>
        </w:rPr>
        <w:t xml:space="preserve"> cases were identified</w:t>
      </w:r>
      <w:r w:rsidR="002D2E5A" w:rsidRPr="00E42B91">
        <w:rPr>
          <w:rFonts w:cstheme="minorHAnsi"/>
        </w:rPr>
        <w:t xml:space="preserve"> and </w:t>
      </w:r>
      <w:r w:rsidR="00963ACB" w:rsidRPr="00E42B91">
        <w:rPr>
          <w:rFonts w:cstheme="minorHAnsi"/>
        </w:rPr>
        <w:t>under</w:t>
      </w:r>
      <w:r w:rsidR="002D2E5A" w:rsidRPr="00E42B91">
        <w:rPr>
          <w:rFonts w:cstheme="minorHAnsi"/>
        </w:rPr>
        <w:t>went</w:t>
      </w:r>
      <w:r w:rsidR="00963ACB" w:rsidRPr="00E42B91">
        <w:rPr>
          <w:rFonts w:cstheme="minorHAnsi"/>
        </w:rPr>
        <w:t xml:space="preserve"> </w:t>
      </w:r>
      <w:r w:rsidR="00963ACB" w:rsidRPr="00026416">
        <w:rPr>
          <w:rFonts w:cstheme="minorHAnsi"/>
        </w:rPr>
        <w:t>integration</w:t>
      </w:r>
      <w:r w:rsidR="00963ACB" w:rsidRPr="00E42B91">
        <w:rPr>
          <w:rFonts w:cstheme="minorHAnsi"/>
        </w:rPr>
        <w:t xml:space="preserve"> testing.</w:t>
      </w:r>
      <w:r w:rsidR="00461732" w:rsidRPr="00E42B91">
        <w:rPr>
          <w:rFonts w:cstheme="minorHAnsi"/>
        </w:rPr>
        <w:t xml:space="preserve">  Scripts</w:t>
      </w:r>
      <w:r w:rsidR="00AF6DC3">
        <w:rPr>
          <w:rFonts w:cstheme="minorHAnsi"/>
        </w:rPr>
        <w:t xml:space="preserve">, input </w:t>
      </w:r>
      <w:r w:rsidR="00461732" w:rsidRPr="00E42B91">
        <w:rPr>
          <w:rFonts w:cstheme="minorHAnsi"/>
        </w:rPr>
        <w:t>files</w:t>
      </w:r>
      <w:r w:rsidR="00AF6DC3">
        <w:rPr>
          <w:rFonts w:cstheme="minorHAnsi"/>
        </w:rPr>
        <w:t>, and additional README files</w:t>
      </w:r>
      <w:r w:rsidR="00461732" w:rsidRPr="00E42B91">
        <w:rPr>
          <w:rFonts w:cstheme="minorHAnsi"/>
        </w:rPr>
        <w:t xml:space="preserve"> are located at the </w:t>
      </w:r>
      <w:r w:rsidR="004107E1">
        <w:t xml:space="preserve">NESC Interoperability Tool </w:t>
      </w:r>
      <w:r w:rsidR="00461732" w:rsidRPr="00E42B91">
        <w:rPr>
          <w:rFonts w:cstheme="minorHAnsi"/>
        </w:rPr>
        <w:t>project NASA Box.</w:t>
      </w:r>
    </w:p>
    <w:p w14:paraId="403B5E91" w14:textId="41CA1FBB" w:rsidR="00A728BD" w:rsidRDefault="00A728BD" w:rsidP="003631B9">
      <w:pPr>
        <w:pStyle w:val="p1"/>
        <w:ind w:left="720"/>
        <w:rPr>
          <w:rFonts w:asciiTheme="minorHAnsi" w:hAnsiTheme="minorHAnsi" w:cstheme="minorHAnsi"/>
          <w:sz w:val="22"/>
          <w:szCs w:val="22"/>
        </w:rPr>
      </w:pPr>
      <w:r w:rsidRPr="00E42B91">
        <w:rPr>
          <w:rFonts w:asciiTheme="minorHAnsi" w:hAnsiTheme="minorHAnsi" w:cstheme="minorHAnsi"/>
          <w:sz w:val="22"/>
          <w:szCs w:val="22"/>
          <w:u w:val="single"/>
        </w:rPr>
        <w:t>Use Case 1.0</w:t>
      </w:r>
      <w:r w:rsidRPr="00E42B91">
        <w:rPr>
          <w:rFonts w:asciiTheme="minorHAnsi" w:hAnsiTheme="minorHAnsi" w:cstheme="minorHAnsi"/>
          <w:sz w:val="22"/>
          <w:szCs w:val="22"/>
        </w:rPr>
        <w:t>: Human Landing System Lunar Low Orbit to NRHO transfer (LLO</w:t>
      </w:r>
      <w:r w:rsidR="003631B9">
        <w:rPr>
          <w:rFonts w:asciiTheme="minorHAnsi" w:hAnsiTheme="minorHAnsi" w:cstheme="minorHAnsi"/>
          <w:sz w:val="22"/>
          <w:szCs w:val="22"/>
        </w:rPr>
        <w:t>-</w:t>
      </w:r>
      <w:r w:rsidRPr="00E42B91">
        <w:rPr>
          <w:rFonts w:asciiTheme="minorHAnsi" w:hAnsiTheme="minorHAnsi" w:cstheme="minorHAnsi"/>
          <w:sz w:val="22"/>
          <w:szCs w:val="22"/>
        </w:rPr>
        <w:t>to</w:t>
      </w:r>
      <w:r w:rsidR="003631B9">
        <w:rPr>
          <w:rFonts w:asciiTheme="minorHAnsi" w:hAnsiTheme="minorHAnsi" w:cstheme="minorHAnsi"/>
          <w:sz w:val="22"/>
          <w:szCs w:val="22"/>
        </w:rPr>
        <w:t>-</w:t>
      </w:r>
      <w:r w:rsidRPr="00E42B91">
        <w:rPr>
          <w:rFonts w:asciiTheme="minorHAnsi" w:hAnsiTheme="minorHAnsi" w:cstheme="minorHAnsi"/>
          <w:sz w:val="22"/>
          <w:szCs w:val="22"/>
        </w:rPr>
        <w:t>NRHO)</w:t>
      </w:r>
      <w:r w:rsidR="00494746">
        <w:rPr>
          <w:rFonts w:asciiTheme="minorHAnsi" w:hAnsiTheme="minorHAnsi" w:cstheme="minorHAnsi"/>
          <w:sz w:val="22"/>
          <w:szCs w:val="22"/>
        </w:rPr>
        <w:t xml:space="preserve"> Trajectory</w:t>
      </w:r>
    </w:p>
    <w:p w14:paraId="02302DF1" w14:textId="77777777" w:rsidR="00AF6DC3" w:rsidRPr="00E42B91" w:rsidRDefault="00AF6DC3" w:rsidP="003631B9">
      <w:pPr>
        <w:pStyle w:val="p1"/>
        <w:ind w:left="720"/>
        <w:rPr>
          <w:rFonts w:asciiTheme="minorHAnsi" w:hAnsiTheme="minorHAnsi" w:cstheme="minorHAnsi"/>
          <w:sz w:val="22"/>
          <w:szCs w:val="22"/>
        </w:rPr>
      </w:pPr>
    </w:p>
    <w:p w14:paraId="40A7C23C" w14:textId="2F79822F" w:rsidR="00A728BD" w:rsidRDefault="00A728BD" w:rsidP="003631B9">
      <w:pPr>
        <w:pStyle w:val="p2"/>
        <w:ind w:left="720"/>
        <w:rPr>
          <w:ins w:id="54" w:author="Restrepo, Ricardo L (US 392M)" w:date="2023-02-24T11:21:00Z"/>
          <w:rFonts w:asciiTheme="minorHAnsi" w:hAnsiTheme="minorHAnsi" w:cstheme="minorHAnsi"/>
          <w:sz w:val="22"/>
          <w:szCs w:val="22"/>
        </w:rPr>
      </w:pPr>
      <w:r w:rsidRPr="00E42B91">
        <w:rPr>
          <w:rFonts w:asciiTheme="minorHAnsi" w:hAnsiTheme="minorHAnsi" w:cstheme="minorHAnsi"/>
          <w:sz w:val="22"/>
          <w:szCs w:val="22"/>
          <w:u w:val="single"/>
        </w:rPr>
        <w:t>Use Case 2.0</w:t>
      </w:r>
      <w:r w:rsidRPr="00E42B91">
        <w:rPr>
          <w:rFonts w:asciiTheme="minorHAnsi" w:hAnsiTheme="minorHAnsi" w:cstheme="minorHAnsi"/>
          <w:sz w:val="22"/>
          <w:szCs w:val="22"/>
        </w:rPr>
        <w:t>: Copernicus as a Trajectory Visualization Capability</w:t>
      </w:r>
    </w:p>
    <w:p w14:paraId="638420B6" w14:textId="77777777" w:rsidR="00616549" w:rsidRPr="00E42B91" w:rsidRDefault="00616549" w:rsidP="003631B9">
      <w:pPr>
        <w:pStyle w:val="p2"/>
        <w:ind w:left="720"/>
        <w:rPr>
          <w:rFonts w:asciiTheme="minorHAnsi" w:hAnsiTheme="minorHAnsi" w:cstheme="minorHAnsi"/>
          <w:sz w:val="22"/>
          <w:szCs w:val="22"/>
        </w:rPr>
      </w:pPr>
    </w:p>
    <w:p w14:paraId="7808A3FB" w14:textId="77777777" w:rsidR="00616549" w:rsidRPr="00E42B91" w:rsidRDefault="00616549" w:rsidP="00616549">
      <w:pPr>
        <w:pStyle w:val="NoSpacing"/>
        <w:rPr>
          <w:ins w:id="55" w:author="Restrepo, Ricardo L (US 392M)" w:date="2023-02-24T11:21:00Z"/>
          <w:b/>
          <w:bCs/>
        </w:rPr>
      </w:pPr>
      <w:ins w:id="56" w:author="Restrepo, Ricardo L (US 392M)" w:date="2023-02-24T11:21:00Z">
        <w:r w:rsidRPr="00E42B91">
          <w:rPr>
            <w:b/>
            <w:bCs/>
          </w:rPr>
          <w:t>Files Required:</w:t>
        </w:r>
      </w:ins>
    </w:p>
    <w:p w14:paraId="7E87D9B4" w14:textId="79603B86" w:rsidR="00616549" w:rsidRPr="00E42B91" w:rsidRDefault="00616549" w:rsidP="00616549">
      <w:pPr>
        <w:pStyle w:val="NoSpacing"/>
        <w:numPr>
          <w:ilvl w:val="0"/>
          <w:numId w:val="14"/>
        </w:numPr>
        <w:rPr>
          <w:ins w:id="57" w:author="Restrepo, Ricardo L (US 392M)" w:date="2023-02-24T11:21:00Z"/>
        </w:rPr>
      </w:pPr>
      <w:ins w:id="58" w:author="Restrepo, Ricardo L (US 392M)" w:date="2023-02-24T11:21:00Z">
        <w:r>
          <w:t>MONTE</w:t>
        </w:r>
        <w:r w:rsidRPr="00E42B91">
          <w:t>-Copernicus interface scripts</w:t>
        </w:r>
        <w:r>
          <w:t xml:space="preserve"> (</w:t>
        </w:r>
      </w:ins>
      <w:ins w:id="59" w:author="Restrepo, Ricardo L (US 392M)" w:date="2023-02-24T11:23:00Z">
        <w:r w:rsidR="005E0ECE">
          <w:t xml:space="preserve">contained in the </w:t>
        </w:r>
      </w:ins>
      <w:ins w:id="60" w:author="Restrepo, Ricardo L (US 392M)" w:date="2023-02-24T11:21:00Z">
        <w:r>
          <w:t>python module)</w:t>
        </w:r>
      </w:ins>
    </w:p>
    <w:p w14:paraId="3CB7C29B" w14:textId="77777777" w:rsidR="00616549" w:rsidRPr="00E42B91" w:rsidRDefault="00616549" w:rsidP="00616549">
      <w:pPr>
        <w:pStyle w:val="NoSpacing"/>
        <w:numPr>
          <w:ilvl w:val="0"/>
          <w:numId w:val="14"/>
        </w:numPr>
        <w:rPr>
          <w:ins w:id="61" w:author="Restrepo, Ricardo L (US 392M)" w:date="2023-02-24T11:21:00Z"/>
        </w:rPr>
      </w:pPr>
      <w:ins w:id="62" w:author="Restrepo, Ricardo L (US 392M)" w:date="2023-02-24T11:21:00Z">
        <w:r w:rsidRPr="00E42B91">
          <w:t xml:space="preserve">Initial Copernicus trajectory:  </w:t>
        </w:r>
        <w:proofErr w:type="spellStart"/>
        <w:r w:rsidRPr="00E42B91">
          <w:rPr>
            <w:rFonts w:ascii="Courier New" w:hAnsi="Courier New" w:cs="Courier New"/>
            <w:sz w:val="20"/>
            <w:szCs w:val="20"/>
          </w:rPr>
          <w:t>gen_LLO_to_NRHO_imp_BSP.ideck</w:t>
        </w:r>
        <w:proofErr w:type="spellEnd"/>
      </w:ins>
    </w:p>
    <w:p w14:paraId="70B183A8" w14:textId="77777777" w:rsidR="00616549" w:rsidRPr="00E42B91" w:rsidRDefault="00616549" w:rsidP="00616549">
      <w:pPr>
        <w:pStyle w:val="NoSpacing"/>
        <w:numPr>
          <w:ilvl w:val="0"/>
          <w:numId w:val="14"/>
        </w:numPr>
        <w:rPr>
          <w:ins w:id="63" w:author="Restrepo, Ricardo L (US 392M)" w:date="2023-02-24T11:21:00Z"/>
        </w:rPr>
      </w:pPr>
      <w:ins w:id="64" w:author="Restrepo, Ricardo L (US 392M)" w:date="2023-02-24T11:21:00Z">
        <w:r w:rsidRPr="00E42B91">
          <w:t xml:space="preserve">Copernicus generated SPK kernel: </w:t>
        </w:r>
        <w:proofErr w:type="spellStart"/>
        <w:r w:rsidRPr="00E42B91">
          <w:rPr>
            <w:rFonts w:ascii="Courier New" w:hAnsi="Courier New" w:cs="Courier New"/>
            <w:sz w:val="20"/>
            <w:szCs w:val="20"/>
          </w:rPr>
          <w:t>gen_LLO_to_NRHO_imp_BSP.bsp</w:t>
        </w:r>
        <w:proofErr w:type="spellEnd"/>
        <w:r w:rsidRPr="00E42B91">
          <w:t xml:space="preserve"> </w:t>
        </w:r>
      </w:ins>
    </w:p>
    <w:p w14:paraId="6514AB95" w14:textId="77777777" w:rsidR="00616549" w:rsidRPr="00E42B91" w:rsidRDefault="00616549" w:rsidP="00616549">
      <w:pPr>
        <w:pStyle w:val="NoSpacing"/>
        <w:numPr>
          <w:ilvl w:val="0"/>
          <w:numId w:val="14"/>
        </w:numPr>
        <w:rPr>
          <w:ins w:id="65" w:author="Restrepo, Ricardo L (US 392M)" w:date="2023-02-24T11:21:00Z"/>
        </w:rPr>
      </w:pPr>
      <w:ins w:id="66" w:author="Restrepo, Ricardo L (US 392M)" w:date="2023-02-24T11:21:00Z">
        <w:r w:rsidRPr="00E42B91">
          <w:rPr>
            <w:rStyle w:val="s2"/>
            <w:rFonts w:cstheme="minorHAnsi"/>
          </w:rPr>
          <w:t>Reference NRHO (15-year Gateway reference orbit produced by JSC)</w:t>
        </w:r>
        <w:r w:rsidRPr="00E42B91">
          <w:t xml:space="preserve">: </w:t>
        </w:r>
        <w:r w:rsidRPr="00E42B91">
          <w:rPr>
            <w:rStyle w:val="s2"/>
            <w:rFonts w:ascii="Courier New" w:hAnsi="Courier New" w:cs="Courier New"/>
            <w:sz w:val="20"/>
            <w:szCs w:val="20"/>
          </w:rPr>
          <w:t>receding_horiz_3189_1burnApo_DiffCorr_15yr.bsp</w:t>
        </w:r>
      </w:ins>
    </w:p>
    <w:p w14:paraId="0BCC7CBD" w14:textId="77777777" w:rsidR="00135A2B" w:rsidRDefault="00135A2B" w:rsidP="00CD22FF">
      <w:pPr>
        <w:pStyle w:val="p2"/>
        <w:rPr>
          <w:rFonts w:asciiTheme="minorHAnsi" w:hAnsiTheme="minorHAnsi" w:cstheme="minorHAnsi"/>
          <w:b/>
          <w:bCs/>
          <w:sz w:val="22"/>
          <w:szCs w:val="22"/>
        </w:rPr>
      </w:pPr>
    </w:p>
    <w:p w14:paraId="20A95085" w14:textId="07FF7BCE" w:rsidR="00E42B91" w:rsidRDefault="00494746" w:rsidP="00CD22FF">
      <w:pPr>
        <w:pStyle w:val="p2"/>
        <w:rPr>
          <w:rFonts w:asciiTheme="minorHAnsi" w:hAnsiTheme="minorHAnsi" w:cstheme="minorHAnsi"/>
          <w:b/>
          <w:bCs/>
          <w:sz w:val="22"/>
          <w:szCs w:val="22"/>
        </w:rPr>
      </w:pPr>
      <w:r w:rsidRPr="00494746">
        <w:rPr>
          <w:rFonts w:asciiTheme="minorHAnsi" w:hAnsiTheme="minorHAnsi" w:cstheme="minorHAnsi"/>
          <w:b/>
          <w:bCs/>
          <w:sz w:val="22"/>
          <w:szCs w:val="22"/>
        </w:rPr>
        <w:t>Test Procedure:</w:t>
      </w:r>
    </w:p>
    <w:p w14:paraId="6F3D52FE" w14:textId="77777777" w:rsidR="00E4726D" w:rsidRPr="00494746" w:rsidRDefault="00E4726D" w:rsidP="00CD22FF">
      <w:pPr>
        <w:pStyle w:val="p2"/>
        <w:rPr>
          <w:rFonts w:asciiTheme="minorHAnsi" w:hAnsiTheme="minorHAnsi" w:cstheme="minorHAnsi"/>
          <w:b/>
          <w:bCs/>
          <w:sz w:val="22"/>
          <w:szCs w:val="22"/>
        </w:rPr>
      </w:pPr>
    </w:p>
    <w:p w14:paraId="3BF1CAAA" w14:textId="76F96B29" w:rsidR="00CD22FF" w:rsidRPr="00E42B91" w:rsidRDefault="00CD22FF" w:rsidP="00CD22FF">
      <w:pPr>
        <w:pStyle w:val="li1"/>
        <w:numPr>
          <w:ilvl w:val="0"/>
          <w:numId w:val="1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Start with a</w:t>
      </w:r>
      <w:r w:rsidR="00E42B91">
        <w:rPr>
          <w:rFonts w:asciiTheme="minorHAnsi" w:eastAsia="Times New Roman" w:hAnsiTheme="minorHAnsi" w:cstheme="minorHAnsi"/>
          <w:sz w:val="22"/>
          <w:szCs w:val="22"/>
        </w:rPr>
        <w:t>n</w:t>
      </w:r>
      <w:r w:rsidRPr="00E42B91">
        <w:rPr>
          <w:rFonts w:asciiTheme="minorHAnsi" w:eastAsia="Times New Roman" w:hAnsiTheme="minorHAnsi" w:cstheme="minorHAnsi"/>
          <w:sz w:val="22"/>
          <w:szCs w:val="22"/>
        </w:rPr>
        <w:t xml:space="preserve"> HLS Copernicus solution transfer trajectory</w:t>
      </w:r>
      <w:r w:rsidR="00E42B91">
        <w:rPr>
          <w:rFonts w:asciiTheme="minorHAnsi" w:eastAsia="Times New Roman" w:hAnsiTheme="minorHAnsi" w:cstheme="minorHAnsi"/>
          <w:sz w:val="22"/>
          <w:szCs w:val="22"/>
        </w:rPr>
        <w:t xml:space="preserve"> (</w:t>
      </w:r>
      <w:r w:rsidR="00E42B91" w:rsidRPr="00E42B91">
        <w:rPr>
          <w:rFonts w:asciiTheme="minorHAnsi" w:eastAsia="Times New Roman" w:hAnsiTheme="minorHAnsi" w:cstheme="minorHAnsi"/>
          <w:sz w:val="22"/>
          <w:szCs w:val="22"/>
        </w:rPr>
        <w:t>provided by Marshall Space Flight Center</w:t>
      </w:r>
      <w:r w:rsidR="00E42B91">
        <w:rPr>
          <w:rFonts w:asciiTheme="minorHAnsi" w:eastAsia="Times New Roman" w:hAnsiTheme="minorHAnsi" w:cstheme="minorHAnsi"/>
          <w:sz w:val="22"/>
          <w:szCs w:val="22"/>
        </w:rPr>
        <w:t>)</w:t>
      </w:r>
      <w:r w:rsidRPr="00E42B91">
        <w:rPr>
          <w:rFonts w:asciiTheme="minorHAnsi" w:eastAsia="Times New Roman" w:hAnsiTheme="minorHAnsi" w:cstheme="minorHAnsi"/>
          <w:sz w:val="22"/>
          <w:szCs w:val="22"/>
        </w:rPr>
        <w:t xml:space="preserve"> LLO</w:t>
      </w:r>
      <w:r w:rsidR="00DB545A">
        <w:rPr>
          <w:rFonts w:asciiTheme="minorHAnsi" w:eastAsia="Times New Roman" w:hAnsiTheme="minorHAnsi" w:cstheme="minorHAnsi"/>
          <w:sz w:val="22"/>
          <w:szCs w:val="22"/>
        </w:rPr>
        <w:t>-</w:t>
      </w:r>
      <w:r w:rsidRPr="00E42B91">
        <w:rPr>
          <w:rFonts w:asciiTheme="minorHAnsi" w:eastAsia="Times New Roman" w:hAnsiTheme="minorHAnsi" w:cstheme="minorHAnsi"/>
          <w:sz w:val="22"/>
          <w:szCs w:val="22"/>
        </w:rPr>
        <w:t>to</w:t>
      </w:r>
      <w:r w:rsidR="00DB545A">
        <w:rPr>
          <w:rFonts w:asciiTheme="minorHAnsi" w:eastAsia="Times New Roman" w:hAnsiTheme="minorHAnsi" w:cstheme="minorHAnsi"/>
          <w:sz w:val="22"/>
          <w:szCs w:val="22"/>
        </w:rPr>
        <w:t>-N</w:t>
      </w:r>
      <w:r w:rsidRPr="00E42B91">
        <w:rPr>
          <w:rFonts w:asciiTheme="minorHAnsi" w:eastAsia="Times New Roman" w:hAnsiTheme="minorHAnsi" w:cstheme="minorHAnsi"/>
          <w:sz w:val="22"/>
          <w:szCs w:val="22"/>
        </w:rPr>
        <w:t>RHO</w:t>
      </w:r>
      <w:r w:rsidR="00474C6D">
        <w:rPr>
          <w:rFonts w:asciiTheme="minorHAnsi" w:eastAsia="Times New Roman" w:hAnsiTheme="minorHAnsi" w:cstheme="minorHAnsi"/>
          <w:sz w:val="22"/>
          <w:szCs w:val="22"/>
        </w:rPr>
        <w:t xml:space="preserve"> (Figure 1)</w:t>
      </w:r>
      <w:r w:rsidRPr="00E42B91">
        <w:rPr>
          <w:rFonts w:asciiTheme="minorHAnsi" w:eastAsia="Times New Roman" w:hAnsiTheme="minorHAnsi" w:cstheme="minorHAnsi"/>
          <w:sz w:val="22"/>
          <w:szCs w:val="22"/>
        </w:rPr>
        <w:t>.</w:t>
      </w:r>
      <w:r w:rsidRPr="00E42B91">
        <w:rPr>
          <w:rStyle w:val="apple-converted-space"/>
          <w:rFonts w:asciiTheme="minorHAnsi" w:eastAsia="Times New Roman" w:hAnsiTheme="minorHAnsi" w:cstheme="minorHAnsi"/>
          <w:sz w:val="22"/>
          <w:szCs w:val="22"/>
        </w:rPr>
        <w:t xml:space="preserve">  </w:t>
      </w:r>
      <w:r w:rsidRPr="00E42B91">
        <w:rPr>
          <w:rFonts w:asciiTheme="minorHAnsi" w:eastAsia="Times New Roman" w:hAnsiTheme="minorHAnsi" w:cstheme="minorHAnsi"/>
          <w:sz w:val="22"/>
          <w:szCs w:val="22"/>
        </w:rPr>
        <w:t>Create an SPK file containing the transfer trajectory</w:t>
      </w:r>
      <w:r w:rsidR="00C80EC2">
        <w:rPr>
          <w:rFonts w:asciiTheme="minorHAnsi" w:eastAsia="Times New Roman" w:hAnsiTheme="minorHAnsi" w:cstheme="minorHAnsi"/>
          <w:sz w:val="22"/>
          <w:szCs w:val="22"/>
        </w:rPr>
        <w:t xml:space="preserve"> </w:t>
      </w:r>
      <w:r w:rsidR="00C80EC2" w:rsidRPr="00C80EC2">
        <w:rPr>
          <w:rFonts w:asciiTheme="minorHAnsi" w:eastAsia="Times New Roman" w:hAnsiTheme="minorHAnsi" w:cstheme="minorHAnsi"/>
          <w:sz w:val="22"/>
          <w:szCs w:val="22"/>
        </w:rPr>
        <w:t>(</w:t>
      </w:r>
      <w:r w:rsidR="00C80EC2" w:rsidRPr="00C80EC2">
        <w:rPr>
          <w:rFonts w:asciiTheme="minorHAnsi" w:hAnsiTheme="minorHAnsi" w:cstheme="minorHAnsi"/>
          <w:sz w:val="20"/>
          <w:szCs w:val="20"/>
        </w:rPr>
        <w:t>assigned SPICE id as -30100</w:t>
      </w:r>
      <w:r w:rsidR="00C80EC2">
        <w:rPr>
          <w:rFonts w:ascii="Courier New" w:hAnsi="Courier New" w:cs="Courier New"/>
          <w:sz w:val="20"/>
          <w:szCs w:val="20"/>
        </w:rPr>
        <w:t>)</w:t>
      </w:r>
      <w:r w:rsidRPr="00E42B91">
        <w:rPr>
          <w:rFonts w:asciiTheme="minorHAnsi" w:eastAsia="Times New Roman" w:hAnsiTheme="minorHAnsi" w:cstheme="minorHAnsi"/>
          <w:sz w:val="22"/>
          <w:szCs w:val="22"/>
        </w:rPr>
        <w:t>. The transfer has been modified to implement only impulsive solutions (original solution is modeled with finite burns)</w:t>
      </w:r>
      <w:ins w:id="67" w:author="Valerino, Powtawche (MSFC-EV42)" w:date="2023-02-28T05:11:00Z">
        <w:r w:rsidR="002D5D7A">
          <w:rPr>
            <w:rFonts w:asciiTheme="minorHAnsi" w:eastAsia="Times New Roman" w:hAnsiTheme="minorHAnsi" w:cstheme="minorHAnsi"/>
            <w:sz w:val="22"/>
            <w:szCs w:val="22"/>
          </w:rPr>
          <w:t>.</w:t>
        </w:r>
      </w:ins>
      <w:r w:rsidR="004A32D9">
        <w:rPr>
          <w:rFonts w:asciiTheme="minorHAnsi" w:eastAsia="Times New Roman" w:hAnsiTheme="minorHAnsi" w:cstheme="minorHAnsi"/>
          <w:sz w:val="22"/>
          <w:szCs w:val="22"/>
        </w:rPr>
        <w:t xml:space="preserve"> </w:t>
      </w:r>
    </w:p>
    <w:p w14:paraId="45F8B8F8" w14:textId="65592D22" w:rsidR="00CD22FF" w:rsidRDefault="00CD22FF" w:rsidP="00CD22FF">
      <w:pPr>
        <w:pStyle w:val="li1"/>
        <w:numPr>
          <w:ilvl w:val="0"/>
          <w:numId w:val="1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Use bsp2cosmic_HLS.py to generate a pre-converged Cosmic Solution. This is the main script of the interface which convert</w:t>
      </w:r>
      <w:r w:rsidR="00461732" w:rsidRPr="00E42B91">
        <w:rPr>
          <w:rFonts w:asciiTheme="minorHAnsi" w:eastAsia="Times New Roman" w:hAnsiTheme="minorHAnsi" w:cstheme="minorHAnsi"/>
          <w:sz w:val="22"/>
          <w:szCs w:val="22"/>
        </w:rPr>
        <w:t>s</w:t>
      </w:r>
      <w:r w:rsidRPr="00E42B91">
        <w:rPr>
          <w:rFonts w:asciiTheme="minorHAnsi" w:eastAsia="Times New Roman" w:hAnsiTheme="minorHAnsi" w:cstheme="minorHAnsi"/>
          <w:sz w:val="22"/>
          <w:szCs w:val="22"/>
        </w:rPr>
        <w:t xml:space="preserve"> SPK kernels (*.</w:t>
      </w:r>
      <w:proofErr w:type="spellStart"/>
      <w:r w:rsidRPr="00E42B91">
        <w:rPr>
          <w:rFonts w:asciiTheme="minorHAnsi" w:eastAsia="Times New Roman" w:hAnsiTheme="minorHAnsi" w:cstheme="minorHAnsi"/>
          <w:sz w:val="22"/>
          <w:szCs w:val="22"/>
        </w:rPr>
        <w:t>bsp</w:t>
      </w:r>
      <w:proofErr w:type="spellEnd"/>
      <w:r w:rsidRPr="00E42B91">
        <w:rPr>
          <w:rFonts w:asciiTheme="minorHAnsi" w:eastAsia="Times New Roman" w:hAnsiTheme="minorHAnsi" w:cstheme="minorHAnsi"/>
          <w:sz w:val="22"/>
          <w:szCs w:val="22"/>
        </w:rPr>
        <w:t xml:space="preserve"> files) into</w:t>
      </w:r>
      <w:r w:rsidRPr="00E42B91">
        <w:rPr>
          <w:rStyle w:val="apple-converted-space"/>
          <w:rFonts w:asciiTheme="minorHAnsi" w:eastAsia="Times New Roman" w:hAnsiTheme="minorHAnsi" w:cstheme="minorHAnsi"/>
          <w:sz w:val="22"/>
          <w:szCs w:val="22"/>
        </w:rPr>
        <w:t> </w:t>
      </w:r>
      <w:r w:rsidR="00494746">
        <w:rPr>
          <w:rFonts w:asciiTheme="minorHAnsi" w:eastAsia="Times New Roman" w:hAnsiTheme="minorHAnsi" w:cstheme="minorHAnsi"/>
          <w:sz w:val="22"/>
          <w:szCs w:val="22"/>
        </w:rPr>
        <w:t>MONTE</w:t>
      </w:r>
      <w:r w:rsidRPr="00E42B91">
        <w:rPr>
          <w:rFonts w:asciiTheme="minorHAnsi" w:eastAsia="Times New Roman" w:hAnsiTheme="minorHAnsi" w:cstheme="minorHAnsi"/>
          <w:sz w:val="22"/>
          <w:szCs w:val="22"/>
        </w:rPr>
        <w:t>/Cosmic trajectories.</w:t>
      </w:r>
      <w:r w:rsidR="00F04321">
        <w:rPr>
          <w:rFonts w:asciiTheme="minorHAnsi" w:eastAsia="Times New Roman" w:hAnsiTheme="minorHAnsi" w:cstheme="minorHAnsi"/>
          <w:sz w:val="22"/>
          <w:szCs w:val="22"/>
        </w:rPr>
        <w:t xml:space="preserve">  Run scripts as</w:t>
      </w:r>
    </w:p>
    <w:p w14:paraId="29254C2B" w14:textId="49D34425" w:rsidR="00F04321" w:rsidRPr="00F04321" w:rsidRDefault="00F04321" w:rsidP="00F04321">
      <w:pPr>
        <w:pStyle w:val="ListParagraph"/>
        <w:rPr>
          <w:rFonts w:ascii="Courier New" w:hAnsi="Courier New" w:cs="Courier New"/>
          <w:sz w:val="20"/>
          <w:szCs w:val="20"/>
        </w:rPr>
      </w:pPr>
      <w:r w:rsidRPr="00F04321">
        <w:rPr>
          <w:rFonts w:ascii="Courier New" w:hAnsi="Courier New" w:cs="Courier New"/>
          <w:sz w:val="20"/>
          <w:szCs w:val="20"/>
        </w:rPr>
        <w:t>&gt;&gt; bsp2cosmic.py gen_LLO_to_NRHO_imp_ext7d_BSP.bsp -</w:t>
      </w:r>
      <w:proofErr w:type="spellStart"/>
      <w:r w:rsidRPr="00F04321">
        <w:rPr>
          <w:rFonts w:ascii="Courier New" w:hAnsi="Courier New" w:cs="Courier New"/>
          <w:sz w:val="20"/>
          <w:szCs w:val="20"/>
        </w:rPr>
        <w:t>ov</w:t>
      </w:r>
      <w:proofErr w:type="spellEnd"/>
      <w:r w:rsidRPr="00F04321">
        <w:rPr>
          <w:rFonts w:ascii="Courier New" w:hAnsi="Courier New" w:cs="Courier New"/>
          <w:sz w:val="20"/>
          <w:szCs w:val="20"/>
        </w:rPr>
        <w:t xml:space="preserve"> -o 3 -</w:t>
      </w:r>
      <w:proofErr w:type="spellStart"/>
      <w:r w:rsidRPr="00F04321">
        <w:rPr>
          <w:rFonts w:ascii="Courier New" w:hAnsi="Courier New" w:cs="Courier New"/>
          <w:sz w:val="20"/>
          <w:szCs w:val="20"/>
        </w:rPr>
        <w:t>tl</w:t>
      </w:r>
      <w:proofErr w:type="spellEnd"/>
      <w:r w:rsidRPr="00F04321">
        <w:rPr>
          <w:rFonts w:ascii="Courier New" w:hAnsi="Courier New" w:cs="Courier New"/>
          <w:sz w:val="20"/>
          <w:szCs w:val="20"/>
        </w:rPr>
        <w:t xml:space="preserve"> 1 -dt 10 -dv 20 -n </w:t>
      </w:r>
      <w:del w:id="68" w:author="Restrepo, Ricardo L (US 392M)" w:date="2023-02-24T11:27:00Z">
        <w:r w:rsidRPr="00F04321" w:rsidDel="001475A1">
          <w:rPr>
            <w:rFonts w:ascii="Courier New" w:hAnsi="Courier New" w:cs="Courier New"/>
            <w:sz w:val="20"/>
            <w:szCs w:val="20"/>
          </w:rPr>
          <w:delText>outputName</w:delText>
        </w:r>
      </w:del>
      <w:ins w:id="69" w:author="Restrepo, Ricardo L (US 392M)" w:date="2023-02-24T11:27:00Z">
        <w:r w:rsidR="001475A1">
          <w:rPr>
            <w:rFonts w:ascii="Courier New" w:hAnsi="Courier New" w:cs="Courier New"/>
            <w:sz w:val="20"/>
            <w:szCs w:val="20"/>
          </w:rPr>
          <w:t>LLO_to_NRHO_Cosmic</w:t>
        </w:r>
      </w:ins>
      <w:r w:rsidRPr="00F04321">
        <w:rPr>
          <w:rFonts w:ascii="Courier New" w:hAnsi="Courier New" w:cs="Courier New"/>
          <w:sz w:val="20"/>
          <w:szCs w:val="20"/>
        </w:rPr>
        <w:t>.py</w:t>
      </w:r>
    </w:p>
    <w:p w14:paraId="71DCDA6E" w14:textId="456E2B13" w:rsidR="00CD22FF" w:rsidRPr="00E42B91" w:rsidRDefault="00CD22FF" w:rsidP="00CD22FF">
      <w:pPr>
        <w:pStyle w:val="li1"/>
        <w:numPr>
          <w:ilvl w:val="1"/>
          <w:numId w:val="1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Test script, explore the user input options. Test the Velocity discontinuity visualization capability, and param</w:t>
      </w:r>
      <w:r w:rsidR="00E42B91">
        <w:rPr>
          <w:rFonts w:asciiTheme="minorHAnsi" w:eastAsia="Times New Roman" w:hAnsiTheme="minorHAnsi" w:cstheme="minorHAnsi"/>
          <w:sz w:val="22"/>
          <w:szCs w:val="22"/>
        </w:rPr>
        <w:t>eter</w:t>
      </w:r>
      <w:r w:rsidRPr="00E42B91">
        <w:rPr>
          <w:rFonts w:asciiTheme="minorHAnsi" w:eastAsia="Times New Roman" w:hAnsiTheme="minorHAnsi" w:cstheme="minorHAnsi"/>
          <w:sz w:val="22"/>
          <w:szCs w:val="22"/>
        </w:rPr>
        <w:t xml:space="preserve"> tuning (</w:t>
      </w:r>
      <w:proofErr w:type="gramStart"/>
      <w:r w:rsidRPr="00E42B91">
        <w:rPr>
          <w:rFonts w:asciiTheme="minorHAnsi" w:eastAsia="Times New Roman" w:hAnsiTheme="minorHAnsi" w:cstheme="minorHAnsi"/>
          <w:sz w:val="22"/>
          <w:szCs w:val="22"/>
        </w:rPr>
        <w:t>e.g.</w:t>
      </w:r>
      <w:proofErr w:type="gramEnd"/>
      <w:r w:rsidRPr="00E42B91">
        <w:rPr>
          <w:rFonts w:asciiTheme="minorHAnsi" w:eastAsia="Times New Roman" w:hAnsiTheme="minorHAnsi" w:cstheme="minorHAnsi"/>
          <w:sz w:val="22"/>
          <w:szCs w:val="22"/>
        </w:rPr>
        <w:t xml:space="preserve"> </w:t>
      </w:r>
      <w:proofErr w:type="spellStart"/>
      <w:r w:rsidRPr="00E42B91">
        <w:rPr>
          <w:rFonts w:asciiTheme="minorHAnsi" w:eastAsia="Times New Roman" w:hAnsiTheme="minorHAnsi" w:cstheme="minorHAnsi"/>
          <w:sz w:val="22"/>
          <w:szCs w:val="22"/>
        </w:rPr>
        <w:t>dvSearch</w:t>
      </w:r>
      <w:proofErr w:type="spellEnd"/>
      <w:r w:rsidRPr="00E42B91">
        <w:rPr>
          <w:rFonts w:asciiTheme="minorHAnsi" w:eastAsia="Times New Roman" w:hAnsiTheme="minorHAnsi" w:cstheme="minorHAnsi"/>
          <w:sz w:val="22"/>
          <w:szCs w:val="22"/>
        </w:rPr>
        <w:t xml:space="preserve"> time step, and </w:t>
      </w:r>
      <w:proofErr w:type="spellStart"/>
      <w:r w:rsidRPr="00E42B91">
        <w:rPr>
          <w:rFonts w:asciiTheme="minorHAnsi" w:eastAsia="Times New Roman" w:hAnsiTheme="minorHAnsi" w:cstheme="minorHAnsi"/>
          <w:sz w:val="22"/>
          <w:szCs w:val="22"/>
        </w:rPr>
        <w:t>minDV</w:t>
      </w:r>
      <w:proofErr w:type="spellEnd"/>
      <w:r w:rsidRPr="00E42B91">
        <w:rPr>
          <w:rFonts w:asciiTheme="minorHAnsi" w:eastAsia="Times New Roman" w:hAnsiTheme="minorHAnsi" w:cstheme="minorHAnsi"/>
          <w:sz w:val="22"/>
          <w:szCs w:val="22"/>
        </w:rPr>
        <w:t xml:space="preserve"> search)</w:t>
      </w:r>
      <w:r w:rsidR="00C7416C">
        <w:rPr>
          <w:rFonts w:asciiTheme="minorHAnsi" w:eastAsia="Times New Roman" w:hAnsiTheme="minorHAnsi" w:cstheme="minorHAnsi"/>
          <w:sz w:val="22"/>
          <w:szCs w:val="22"/>
        </w:rPr>
        <w:t xml:space="preserve"> (See Figure 2).</w:t>
      </w:r>
    </w:p>
    <w:p w14:paraId="40B4B415" w14:textId="77777777" w:rsidR="00CD22FF" w:rsidRPr="00E42B91" w:rsidRDefault="00CD22FF" w:rsidP="00CD22FF">
      <w:pPr>
        <w:pStyle w:val="li1"/>
        <w:numPr>
          <w:ilvl w:val="1"/>
          <w:numId w:val="1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After tuning and finding the 3 Impulsive maneuvers for the LLO to NRHO transfer, save Cosmic solution.</w:t>
      </w:r>
      <w:r w:rsidRPr="00E42B91">
        <w:rPr>
          <w:rStyle w:val="apple-converted-space"/>
          <w:rFonts w:asciiTheme="minorHAnsi" w:eastAsia="Times New Roman" w:hAnsiTheme="minorHAnsi" w:cstheme="minorHAnsi"/>
          <w:sz w:val="22"/>
          <w:szCs w:val="22"/>
        </w:rPr>
        <w:t> </w:t>
      </w:r>
    </w:p>
    <w:p w14:paraId="6F6D68DC" w14:textId="57DC49A4" w:rsidR="00CD22FF" w:rsidRPr="00E42B91" w:rsidRDefault="00CD22FF" w:rsidP="00CD22FF">
      <w:pPr>
        <w:pStyle w:val="li1"/>
        <w:numPr>
          <w:ilvl w:val="0"/>
          <w:numId w:val="1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Converge cosmic solution to obtain a continues optimized trajectory (use SNOPT or DBLSE optimizers).</w:t>
      </w:r>
      <w:r w:rsidR="00F04321">
        <w:rPr>
          <w:rFonts w:asciiTheme="minorHAnsi" w:eastAsia="Times New Roman" w:hAnsiTheme="minorHAnsi" w:cstheme="minorHAnsi"/>
          <w:sz w:val="22"/>
          <w:szCs w:val="22"/>
        </w:rPr>
        <w:t xml:space="preserve">  See Figure </w:t>
      </w:r>
      <w:r w:rsidR="00474C6D">
        <w:rPr>
          <w:rFonts w:asciiTheme="minorHAnsi" w:eastAsia="Times New Roman" w:hAnsiTheme="minorHAnsi" w:cstheme="minorHAnsi"/>
          <w:sz w:val="22"/>
          <w:szCs w:val="22"/>
        </w:rPr>
        <w:t>3</w:t>
      </w:r>
      <w:r w:rsidR="00F04321">
        <w:rPr>
          <w:rFonts w:asciiTheme="minorHAnsi" w:eastAsia="Times New Roman" w:hAnsiTheme="minorHAnsi" w:cstheme="minorHAnsi"/>
          <w:sz w:val="22"/>
          <w:szCs w:val="22"/>
        </w:rPr>
        <w:t>.</w:t>
      </w:r>
    </w:p>
    <w:p w14:paraId="535CBAF4" w14:textId="702A50E3" w:rsidR="00CD22FF" w:rsidRPr="00E42B91" w:rsidRDefault="00CD22FF" w:rsidP="00CD22FF">
      <w:pPr>
        <w:pStyle w:val="li1"/>
        <w:numPr>
          <w:ilvl w:val="1"/>
          <w:numId w:val="11"/>
        </w:numPr>
        <w:rPr>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 xml:space="preserve">Output should be a </w:t>
      </w:r>
      <w:r w:rsidR="00494746">
        <w:rPr>
          <w:rFonts w:asciiTheme="minorHAnsi" w:eastAsia="Times New Roman" w:hAnsiTheme="minorHAnsi" w:cstheme="minorHAnsi"/>
          <w:sz w:val="22"/>
          <w:szCs w:val="22"/>
        </w:rPr>
        <w:t>MONTE</w:t>
      </w:r>
      <w:r w:rsidRPr="00E42B91">
        <w:rPr>
          <w:rFonts w:asciiTheme="minorHAnsi" w:eastAsia="Times New Roman" w:hAnsiTheme="minorHAnsi" w:cstheme="minorHAnsi"/>
          <w:sz w:val="22"/>
          <w:szCs w:val="22"/>
        </w:rPr>
        <w:t>-python file</w:t>
      </w:r>
      <w:r w:rsidR="004A32D9">
        <w:rPr>
          <w:rFonts w:asciiTheme="minorHAnsi" w:eastAsia="Times New Roman" w:hAnsiTheme="minorHAnsi" w:cstheme="minorHAnsi"/>
          <w:sz w:val="22"/>
          <w:szCs w:val="22"/>
        </w:rPr>
        <w:t>.</w:t>
      </w:r>
    </w:p>
    <w:p w14:paraId="5DCA46AB" w14:textId="73B2C81F" w:rsidR="00C80EC2" w:rsidRDefault="00CD22FF" w:rsidP="00CD22FF">
      <w:pPr>
        <w:pStyle w:val="li1"/>
        <w:numPr>
          <w:ilvl w:val="1"/>
          <w:numId w:val="11"/>
        </w:numPr>
        <w:rPr>
          <w:rStyle w:val="apple-converted-space"/>
          <w:rFonts w:asciiTheme="minorHAnsi" w:eastAsia="Times New Roman" w:hAnsiTheme="minorHAnsi" w:cstheme="minorHAnsi"/>
          <w:sz w:val="22"/>
          <w:szCs w:val="22"/>
        </w:rPr>
      </w:pPr>
      <w:r w:rsidRPr="00E42B91">
        <w:rPr>
          <w:rFonts w:asciiTheme="minorHAnsi" w:eastAsia="Times New Roman" w:hAnsiTheme="minorHAnsi" w:cstheme="minorHAnsi"/>
          <w:sz w:val="22"/>
          <w:szCs w:val="22"/>
        </w:rPr>
        <w:t xml:space="preserve">Generate </w:t>
      </w:r>
      <w:ins w:id="70" w:author="Restrepo, Ricardo L (US 392M)" w:date="2023-02-24T11:30:00Z">
        <w:r w:rsidR="00E97D1B">
          <w:rPr>
            <w:rFonts w:asciiTheme="minorHAnsi" w:eastAsia="Times New Roman" w:hAnsiTheme="minorHAnsi" w:cstheme="minorHAnsi"/>
            <w:sz w:val="22"/>
            <w:szCs w:val="22"/>
          </w:rPr>
          <w:t>new files with continues optimized solution:</w:t>
        </w:r>
      </w:ins>
      <w:del w:id="71" w:author="Restrepo, Ricardo L (US 392M)" w:date="2023-02-24T11:30:00Z">
        <w:r w:rsidRPr="00E42B91" w:rsidDel="00E97D1B">
          <w:rPr>
            <w:rFonts w:asciiTheme="minorHAnsi" w:eastAsia="Times New Roman" w:hAnsiTheme="minorHAnsi" w:cstheme="minorHAnsi"/>
            <w:sz w:val="22"/>
            <w:szCs w:val="22"/>
          </w:rPr>
          <w:delText>a</w:delText>
        </w:r>
      </w:del>
      <w:r w:rsidR="00C7416C">
        <w:rPr>
          <w:rFonts w:asciiTheme="minorHAnsi" w:eastAsia="Times New Roman" w:hAnsiTheme="minorHAnsi" w:cstheme="minorHAnsi"/>
          <w:sz w:val="22"/>
          <w:szCs w:val="22"/>
        </w:rPr>
        <w:t xml:space="preserve"> *.</w:t>
      </w:r>
      <w:proofErr w:type="spellStart"/>
      <w:r w:rsidR="00C7416C">
        <w:rPr>
          <w:rFonts w:asciiTheme="minorHAnsi" w:eastAsia="Times New Roman" w:hAnsiTheme="minorHAnsi" w:cstheme="minorHAnsi"/>
          <w:sz w:val="22"/>
          <w:szCs w:val="22"/>
        </w:rPr>
        <w:t>spk</w:t>
      </w:r>
      <w:proofErr w:type="spellEnd"/>
      <w:r w:rsidR="00C7416C">
        <w:rPr>
          <w:rFonts w:asciiTheme="minorHAnsi" w:eastAsia="Times New Roman" w:hAnsiTheme="minorHAnsi" w:cstheme="minorHAnsi"/>
          <w:sz w:val="22"/>
          <w:szCs w:val="22"/>
        </w:rPr>
        <w:t xml:space="preserve"> file as </w:t>
      </w:r>
      <w:del w:id="72" w:author="Restrepo, Ricardo L (US 392M)" w:date="2023-02-24T11:27:00Z">
        <w:r w:rsidR="00C7416C" w:rsidRPr="00F04321" w:rsidDel="001475A1">
          <w:rPr>
            <w:rFonts w:ascii="Courier New" w:hAnsi="Courier New" w:cs="Courier New"/>
            <w:sz w:val="20"/>
            <w:szCs w:val="20"/>
          </w:rPr>
          <w:delText>outputName</w:delText>
        </w:r>
      </w:del>
      <w:proofErr w:type="spellStart"/>
      <w:ins w:id="73" w:author="Restrepo, Ricardo L (US 392M)" w:date="2023-02-24T11:27:00Z">
        <w:r w:rsidR="001475A1">
          <w:rPr>
            <w:rFonts w:ascii="Courier New" w:hAnsi="Courier New" w:cs="Courier New"/>
            <w:sz w:val="20"/>
            <w:szCs w:val="20"/>
          </w:rPr>
          <w:t>LLO_to_NRHO_Cosmic</w:t>
        </w:r>
      </w:ins>
      <w:ins w:id="74" w:author="Restrepo, Ricardo L (US 392M)" w:date="2023-02-24T11:31:00Z">
        <w:r w:rsidR="00E97D1B">
          <w:rPr>
            <w:rFonts w:ascii="Courier New" w:hAnsi="Courier New" w:cs="Courier New"/>
            <w:sz w:val="20"/>
            <w:szCs w:val="20"/>
          </w:rPr>
          <w:t>_OPT</w:t>
        </w:r>
      </w:ins>
      <w:r w:rsidR="00C7416C" w:rsidRPr="00F04321">
        <w:rPr>
          <w:rFonts w:ascii="Courier New" w:hAnsi="Courier New" w:cs="Courier New"/>
          <w:sz w:val="20"/>
          <w:szCs w:val="20"/>
        </w:rPr>
        <w:t>.</w:t>
      </w:r>
      <w:r w:rsidR="00C7416C">
        <w:rPr>
          <w:rFonts w:ascii="Courier New" w:hAnsi="Courier New" w:cs="Courier New"/>
          <w:sz w:val="20"/>
          <w:szCs w:val="20"/>
        </w:rPr>
        <w:t>bsp</w:t>
      </w:r>
      <w:proofErr w:type="spellEnd"/>
      <w:r w:rsidR="00C7416C">
        <w:rPr>
          <w:rFonts w:ascii="Courier New" w:hAnsi="Courier New" w:cs="Courier New"/>
          <w:sz w:val="20"/>
          <w:szCs w:val="20"/>
        </w:rPr>
        <w:t xml:space="preserve"> </w:t>
      </w:r>
      <w:r w:rsidR="00C7416C" w:rsidRPr="00C80EC2">
        <w:rPr>
          <w:rFonts w:asciiTheme="minorHAnsi" w:hAnsiTheme="minorHAnsi" w:cstheme="minorHAnsi"/>
          <w:sz w:val="20"/>
          <w:szCs w:val="20"/>
        </w:rPr>
        <w:t>(assigned SPICE id as -30100</w:t>
      </w:r>
      <w:ins w:id="75" w:author="Restrepo, Ricardo L (US 392M)" w:date="2023-02-24T11:32:00Z">
        <w:r w:rsidR="00E97D1B">
          <w:rPr>
            <w:rFonts w:asciiTheme="minorHAnsi" w:hAnsiTheme="minorHAnsi" w:cstheme="minorHAnsi"/>
            <w:sz w:val="20"/>
            <w:szCs w:val="20"/>
          </w:rPr>
          <w:t>)</w:t>
        </w:r>
      </w:ins>
      <w:ins w:id="76" w:author="Restrepo, Ricardo L (US 392M)" w:date="2023-02-24T11:31:00Z">
        <w:r w:rsidR="00E97D1B">
          <w:rPr>
            <w:rFonts w:ascii="Courier New" w:hAnsi="Courier New" w:cs="Courier New"/>
            <w:sz w:val="20"/>
            <w:szCs w:val="20"/>
          </w:rPr>
          <w:t>,</w:t>
        </w:r>
      </w:ins>
      <w:ins w:id="77" w:author="Restrepo, Ricardo L (US 392M)" w:date="2023-02-24T11:32:00Z">
        <w:r w:rsidR="00E97D1B">
          <w:rPr>
            <w:rFonts w:ascii="Courier New" w:hAnsi="Courier New" w:cs="Courier New"/>
            <w:sz w:val="20"/>
            <w:szCs w:val="20"/>
          </w:rPr>
          <w:t xml:space="preserve"> </w:t>
        </w:r>
        <w:r w:rsidR="00E97D1B">
          <w:rPr>
            <w:rFonts w:asciiTheme="minorHAnsi" w:eastAsia="Times New Roman" w:hAnsiTheme="minorHAnsi" w:cstheme="minorHAnsi"/>
            <w:sz w:val="22"/>
            <w:szCs w:val="22"/>
          </w:rPr>
          <w:t xml:space="preserve">Cosmic timeline as </w:t>
        </w:r>
        <w:r w:rsidR="00E97D1B">
          <w:rPr>
            <w:rFonts w:ascii="Courier New" w:hAnsi="Courier New" w:cs="Courier New"/>
            <w:sz w:val="20"/>
            <w:szCs w:val="20"/>
          </w:rPr>
          <w:t>LLO_to_NRHO_Cosmic_OPT</w:t>
        </w:r>
        <w:r w:rsidR="00E97D1B" w:rsidRPr="00F04321">
          <w:rPr>
            <w:rFonts w:ascii="Courier New" w:hAnsi="Courier New" w:cs="Courier New"/>
            <w:sz w:val="20"/>
            <w:szCs w:val="20"/>
          </w:rPr>
          <w:t>.</w:t>
        </w:r>
        <w:r w:rsidR="00E97D1B">
          <w:rPr>
            <w:rFonts w:ascii="Courier New" w:hAnsi="Courier New" w:cs="Courier New"/>
            <w:sz w:val="20"/>
            <w:szCs w:val="20"/>
          </w:rPr>
          <w:t xml:space="preserve">py, and </w:t>
        </w:r>
      </w:ins>
      <w:del w:id="78" w:author="Restrepo, Ricardo L (US 392M)" w:date="2023-02-24T11:31:00Z">
        <w:r w:rsidR="00C7416C" w:rsidRPr="00C80EC2" w:rsidDel="00E97D1B">
          <w:rPr>
            <w:rFonts w:asciiTheme="minorHAnsi" w:hAnsiTheme="minorHAnsi" w:cstheme="minorHAnsi"/>
            <w:sz w:val="20"/>
            <w:szCs w:val="20"/>
          </w:rPr>
          <w:delText>)</w:delText>
        </w:r>
        <w:r w:rsidR="00C7416C" w:rsidDel="00E97D1B">
          <w:rPr>
            <w:rFonts w:ascii="Courier New" w:hAnsi="Courier New" w:cs="Courier New"/>
            <w:sz w:val="20"/>
            <w:szCs w:val="20"/>
          </w:rPr>
          <w:delText xml:space="preserve"> or</w:delText>
        </w:r>
      </w:del>
      <w:r w:rsidR="00C7416C" w:rsidRPr="00E42B91">
        <w:rPr>
          <w:rFonts w:asciiTheme="minorHAnsi" w:eastAsia="Times New Roman" w:hAnsiTheme="minorHAnsi" w:cstheme="minorHAnsi"/>
          <w:sz w:val="22"/>
          <w:szCs w:val="22"/>
        </w:rPr>
        <w:t xml:space="preserve"> </w:t>
      </w:r>
      <w:r w:rsidRPr="00E42B91">
        <w:rPr>
          <w:rFonts w:asciiTheme="minorHAnsi" w:eastAsia="Times New Roman" w:hAnsiTheme="minorHAnsi" w:cstheme="minorHAnsi"/>
          <w:sz w:val="22"/>
          <w:szCs w:val="22"/>
        </w:rPr>
        <w:t>*.boa file</w:t>
      </w:r>
      <w:r w:rsidR="00C7416C">
        <w:rPr>
          <w:rFonts w:asciiTheme="minorHAnsi" w:eastAsia="Times New Roman" w:hAnsiTheme="minorHAnsi" w:cstheme="minorHAnsi"/>
          <w:sz w:val="22"/>
          <w:szCs w:val="22"/>
        </w:rPr>
        <w:t xml:space="preserve"> as </w:t>
      </w:r>
      <w:del w:id="79" w:author="Restrepo, Ricardo L (US 392M)" w:date="2023-02-24T11:27:00Z">
        <w:r w:rsidR="00C7416C" w:rsidRPr="00F04321" w:rsidDel="001475A1">
          <w:rPr>
            <w:rFonts w:ascii="Courier New" w:hAnsi="Courier New" w:cs="Courier New"/>
            <w:sz w:val="20"/>
            <w:szCs w:val="20"/>
          </w:rPr>
          <w:delText>outputName</w:delText>
        </w:r>
      </w:del>
      <w:proofErr w:type="spellStart"/>
      <w:ins w:id="80" w:author="Restrepo, Ricardo L (US 392M)" w:date="2023-02-24T11:27:00Z">
        <w:r w:rsidR="001475A1">
          <w:rPr>
            <w:rFonts w:ascii="Courier New" w:hAnsi="Courier New" w:cs="Courier New"/>
            <w:sz w:val="20"/>
            <w:szCs w:val="20"/>
          </w:rPr>
          <w:t>LLO_to_NRHO_Cosmic</w:t>
        </w:r>
      </w:ins>
      <w:ins w:id="81" w:author="Restrepo, Ricardo L (US 392M)" w:date="2023-02-24T11:31:00Z">
        <w:r w:rsidR="00E97D1B">
          <w:rPr>
            <w:rFonts w:ascii="Courier New" w:hAnsi="Courier New" w:cs="Courier New"/>
            <w:sz w:val="20"/>
            <w:szCs w:val="20"/>
          </w:rPr>
          <w:t>_OPT</w:t>
        </w:r>
      </w:ins>
      <w:r w:rsidR="00C7416C" w:rsidRPr="00F04321">
        <w:rPr>
          <w:rFonts w:ascii="Courier New" w:hAnsi="Courier New" w:cs="Courier New"/>
          <w:sz w:val="20"/>
          <w:szCs w:val="20"/>
        </w:rPr>
        <w:t>.</w:t>
      </w:r>
      <w:r w:rsidR="00C7416C">
        <w:rPr>
          <w:rFonts w:ascii="Courier New" w:hAnsi="Courier New" w:cs="Courier New"/>
          <w:sz w:val="20"/>
          <w:szCs w:val="20"/>
        </w:rPr>
        <w:t>boa</w:t>
      </w:r>
      <w:proofErr w:type="spellEnd"/>
      <w:r w:rsidRPr="00E42B91">
        <w:rPr>
          <w:rFonts w:asciiTheme="minorHAnsi" w:eastAsia="Times New Roman" w:hAnsiTheme="minorHAnsi" w:cstheme="minorHAnsi"/>
          <w:sz w:val="22"/>
          <w:szCs w:val="22"/>
        </w:rPr>
        <w:t>.</w:t>
      </w:r>
      <w:ins w:id="82" w:author="Restrepo, Ricardo L (US 392M)" w:date="2023-02-24T11:31:00Z">
        <w:r w:rsidR="00E97D1B">
          <w:rPr>
            <w:rFonts w:asciiTheme="minorHAnsi" w:eastAsia="Times New Roman" w:hAnsiTheme="minorHAnsi" w:cstheme="minorHAnsi"/>
            <w:sz w:val="22"/>
            <w:szCs w:val="22"/>
          </w:rPr>
          <w:t xml:space="preserve"> </w:t>
        </w:r>
      </w:ins>
      <w:r w:rsidRPr="00E42B91">
        <w:rPr>
          <w:rFonts w:asciiTheme="minorHAnsi" w:eastAsia="Times New Roman" w:hAnsiTheme="minorHAnsi" w:cstheme="minorHAnsi"/>
          <w:sz w:val="22"/>
          <w:szCs w:val="22"/>
        </w:rPr>
        <w:t xml:space="preserve"> Note: BOA files are binary files archives used by </w:t>
      </w:r>
      <w:r w:rsidR="00494746">
        <w:rPr>
          <w:rFonts w:asciiTheme="minorHAnsi" w:eastAsia="Times New Roman" w:hAnsiTheme="minorHAnsi" w:cstheme="minorHAnsi"/>
          <w:sz w:val="22"/>
          <w:szCs w:val="22"/>
        </w:rPr>
        <w:t>MONTE</w:t>
      </w:r>
      <w:r w:rsidRPr="00E42B91">
        <w:rPr>
          <w:rFonts w:asciiTheme="minorHAnsi" w:eastAsia="Times New Roman" w:hAnsiTheme="minorHAnsi" w:cstheme="minorHAnsi"/>
          <w:sz w:val="22"/>
          <w:szCs w:val="22"/>
        </w:rPr>
        <w:t xml:space="preserve"> to save all information related with the trajectory, as ephemeris, trajectory itself, partials, spacecraft models, etc. The BOA file is an additional product that will </w:t>
      </w:r>
      <w:r w:rsidRPr="00E42B91">
        <w:rPr>
          <w:rFonts w:asciiTheme="minorHAnsi" w:eastAsia="Times New Roman" w:hAnsiTheme="minorHAnsi" w:cstheme="minorHAnsi"/>
          <w:sz w:val="22"/>
          <w:szCs w:val="22"/>
        </w:rPr>
        <w:lastRenderedPageBreak/>
        <w:t>allow Navigation</w:t>
      </w:r>
      <w:r w:rsidRPr="00E42B91">
        <w:rPr>
          <w:rStyle w:val="apple-converted-space"/>
          <w:rFonts w:asciiTheme="minorHAnsi" w:eastAsia="Times New Roman" w:hAnsiTheme="minorHAnsi" w:cstheme="minorHAnsi"/>
          <w:sz w:val="22"/>
          <w:szCs w:val="22"/>
        </w:rPr>
        <w:t> </w:t>
      </w:r>
      <w:r w:rsidRPr="00E42B91">
        <w:rPr>
          <w:rFonts w:asciiTheme="minorHAnsi" w:eastAsia="Times New Roman" w:hAnsiTheme="minorHAnsi" w:cstheme="minorHAnsi"/>
          <w:sz w:val="22"/>
          <w:szCs w:val="22"/>
        </w:rPr>
        <w:t>post-processing analysis, like</w:t>
      </w:r>
      <w:r w:rsidRPr="00E42B91">
        <w:rPr>
          <w:rStyle w:val="apple-converted-space"/>
          <w:rFonts w:asciiTheme="minorHAnsi" w:eastAsia="Times New Roman" w:hAnsiTheme="minorHAnsi" w:cstheme="minorHAnsi"/>
          <w:sz w:val="22"/>
          <w:szCs w:val="22"/>
        </w:rPr>
        <w:t> </w:t>
      </w:r>
      <w:r w:rsidRPr="00E42B91">
        <w:rPr>
          <w:rFonts w:asciiTheme="minorHAnsi" w:eastAsia="Times New Roman" w:hAnsiTheme="minorHAnsi" w:cstheme="minorHAnsi"/>
          <w:sz w:val="22"/>
          <w:szCs w:val="22"/>
        </w:rPr>
        <w:t>Orbit Determination, or</w:t>
      </w:r>
      <w:r w:rsidRPr="00E42B91">
        <w:rPr>
          <w:rStyle w:val="apple-converted-space"/>
          <w:rFonts w:asciiTheme="minorHAnsi" w:eastAsia="Times New Roman" w:hAnsiTheme="minorHAnsi" w:cstheme="minorHAnsi"/>
          <w:sz w:val="22"/>
          <w:szCs w:val="22"/>
        </w:rPr>
        <w:t> </w:t>
      </w:r>
      <w:r w:rsidRPr="00E42B91">
        <w:rPr>
          <w:rFonts w:asciiTheme="minorHAnsi" w:eastAsia="Times New Roman" w:hAnsiTheme="minorHAnsi" w:cstheme="minorHAnsi"/>
          <w:sz w:val="22"/>
          <w:szCs w:val="22"/>
        </w:rPr>
        <w:t>Flight Path Control</w:t>
      </w:r>
      <w:r w:rsidR="005373D0">
        <w:rPr>
          <w:rFonts w:asciiTheme="minorHAnsi" w:eastAsia="Times New Roman" w:hAnsiTheme="minorHAnsi" w:cstheme="minorHAnsi"/>
          <w:sz w:val="22"/>
          <w:szCs w:val="22"/>
        </w:rPr>
        <w:t xml:space="preserve"> </w:t>
      </w:r>
      <w:r w:rsidRPr="00E42B91">
        <w:rPr>
          <w:rFonts w:asciiTheme="minorHAnsi" w:eastAsia="Times New Roman" w:hAnsiTheme="minorHAnsi" w:cstheme="minorHAnsi"/>
          <w:sz w:val="22"/>
          <w:szCs w:val="22"/>
        </w:rPr>
        <w:t>analysis.</w:t>
      </w:r>
      <w:r w:rsidRPr="00E42B91">
        <w:rPr>
          <w:rStyle w:val="apple-converted-space"/>
          <w:rFonts w:asciiTheme="minorHAnsi" w:eastAsia="Times New Roman" w:hAnsiTheme="minorHAnsi" w:cstheme="minorHAnsi"/>
          <w:sz w:val="22"/>
          <w:szCs w:val="22"/>
        </w:rPr>
        <w:t> </w:t>
      </w:r>
    </w:p>
    <w:p w14:paraId="277D065F" w14:textId="33CBDC8B" w:rsidR="00CD22FF" w:rsidRPr="00E42B91" w:rsidRDefault="00E97D1B" w:rsidP="00CD22FF">
      <w:pPr>
        <w:pStyle w:val="li1"/>
        <w:numPr>
          <w:ilvl w:val="1"/>
          <w:numId w:val="11"/>
        </w:numPr>
        <w:rPr>
          <w:rFonts w:asciiTheme="minorHAnsi" w:eastAsia="Times New Roman" w:hAnsiTheme="minorHAnsi" w:cstheme="minorHAnsi"/>
          <w:sz w:val="22"/>
          <w:szCs w:val="22"/>
        </w:rPr>
      </w:pPr>
      <w:ins w:id="83" w:author="Restrepo, Ricardo L (US 392M)" w:date="2023-02-24T11:32:00Z">
        <w:r>
          <w:rPr>
            <w:rStyle w:val="apple-converted-space"/>
            <w:rFonts w:asciiTheme="minorHAnsi" w:eastAsia="Times New Roman" w:hAnsiTheme="minorHAnsi" w:cstheme="minorHAnsi"/>
            <w:sz w:val="22"/>
            <w:szCs w:val="22"/>
          </w:rPr>
          <w:t>P</w:t>
        </w:r>
      </w:ins>
      <w:del w:id="84" w:author="Restrepo, Ricardo L (US 392M)" w:date="2023-02-24T11:32:00Z">
        <w:r w:rsidR="00C7416C" w:rsidDel="00E97D1B">
          <w:rPr>
            <w:rStyle w:val="apple-converted-space"/>
            <w:rFonts w:asciiTheme="minorHAnsi" w:eastAsia="Times New Roman" w:hAnsiTheme="minorHAnsi" w:cstheme="minorHAnsi"/>
            <w:sz w:val="22"/>
            <w:szCs w:val="22"/>
          </w:rPr>
          <w:delText>Can also p</w:delText>
        </w:r>
      </w:del>
      <w:r w:rsidR="00C7416C">
        <w:rPr>
          <w:rStyle w:val="apple-converted-space"/>
          <w:rFonts w:asciiTheme="minorHAnsi" w:eastAsia="Times New Roman" w:hAnsiTheme="minorHAnsi" w:cstheme="minorHAnsi"/>
          <w:sz w:val="22"/>
          <w:szCs w:val="22"/>
        </w:rPr>
        <w:t>lot the trajectory in the COSMIC viewer (Figure 4).</w:t>
      </w:r>
      <w:r w:rsidR="00C80EC2">
        <w:rPr>
          <w:rStyle w:val="apple-converted-space"/>
          <w:rFonts w:asciiTheme="minorHAnsi" w:eastAsia="Times New Roman" w:hAnsiTheme="minorHAnsi" w:cstheme="minorHAnsi"/>
          <w:sz w:val="22"/>
          <w:szCs w:val="22"/>
        </w:rPr>
        <w:t xml:space="preserve">  </w:t>
      </w:r>
    </w:p>
    <w:p w14:paraId="026A3B4A" w14:textId="212CD35F" w:rsidR="00CD22FF" w:rsidRPr="00E42B91" w:rsidDel="00E97D1B" w:rsidRDefault="00CD22FF" w:rsidP="00CD22FF">
      <w:pPr>
        <w:pStyle w:val="li1"/>
        <w:numPr>
          <w:ilvl w:val="0"/>
          <w:numId w:val="11"/>
        </w:numPr>
        <w:rPr>
          <w:moveFrom w:id="85" w:author="Restrepo, Ricardo L (US 392M)" w:date="2023-02-24T11:33:00Z"/>
          <w:rFonts w:asciiTheme="minorHAnsi" w:eastAsia="Times New Roman" w:hAnsiTheme="minorHAnsi" w:cstheme="minorHAnsi"/>
          <w:sz w:val="22"/>
          <w:szCs w:val="22"/>
        </w:rPr>
      </w:pPr>
      <w:moveFromRangeStart w:id="86" w:author="Restrepo, Ricardo L (US 392M)" w:date="2023-02-24T11:33:00Z" w:name="move128130800"/>
      <w:moveFrom w:id="87" w:author="Restrepo, Ricardo L (US 392M)" w:date="2023-02-24T11:33:00Z">
        <w:r w:rsidRPr="00E42B91" w:rsidDel="00E97D1B">
          <w:rPr>
            <w:rFonts w:asciiTheme="minorHAnsi" w:eastAsia="Times New Roman" w:hAnsiTheme="minorHAnsi" w:cstheme="minorHAnsi"/>
            <w:sz w:val="22"/>
            <w:szCs w:val="22"/>
          </w:rPr>
          <w:t>Bring solution back to Copernicus: Now create a Copernicus trajectory visualization of Cosmic solution.</w:t>
        </w:r>
      </w:moveFrom>
    </w:p>
    <w:moveFromRangeEnd w:id="86"/>
    <w:p w14:paraId="6C6A9123" w14:textId="57B211A1" w:rsidR="004A32D9" w:rsidRDefault="00CD22FF" w:rsidP="00CD22FF">
      <w:pPr>
        <w:pStyle w:val="li1"/>
        <w:numPr>
          <w:ilvl w:val="0"/>
          <w:numId w:val="11"/>
        </w:numPr>
        <w:rPr>
          <w:rFonts w:asciiTheme="minorHAnsi" w:eastAsia="Times New Roman" w:hAnsiTheme="minorHAnsi" w:cstheme="minorHAnsi"/>
          <w:sz w:val="22"/>
          <w:szCs w:val="22"/>
        </w:rPr>
      </w:pPr>
      <w:del w:id="88" w:author="Restrepo, Ricardo L (US 392M)" w:date="2023-02-24T11:33:00Z">
        <w:r w:rsidRPr="00E42B91" w:rsidDel="00E97D1B">
          <w:rPr>
            <w:rFonts w:asciiTheme="minorHAnsi" w:eastAsia="Times New Roman" w:hAnsiTheme="minorHAnsi" w:cstheme="minorHAnsi"/>
            <w:sz w:val="22"/>
            <w:szCs w:val="22"/>
          </w:rPr>
          <w:delText xml:space="preserve">This is an additional test that implement </w:delText>
        </w:r>
      </w:del>
      <w:r w:rsidRPr="00E42B91">
        <w:rPr>
          <w:rFonts w:asciiTheme="minorHAnsi" w:eastAsia="Times New Roman" w:hAnsiTheme="minorHAnsi" w:cstheme="minorHAnsi"/>
          <w:sz w:val="22"/>
          <w:szCs w:val="22"/>
        </w:rPr>
        <w:t>Use Case 2.0: Copernicus as a Trajectory Visualization Capability</w:t>
      </w:r>
      <w:ins w:id="89" w:author="Restrepo, Ricardo L (US 392M)" w:date="2023-02-24T11:34:00Z">
        <w:r w:rsidR="00E97D1B">
          <w:rPr>
            <w:rFonts w:asciiTheme="minorHAnsi" w:eastAsia="Times New Roman" w:hAnsiTheme="minorHAnsi" w:cstheme="minorHAnsi"/>
            <w:sz w:val="22"/>
            <w:szCs w:val="22"/>
          </w:rPr>
          <w:t>:</w:t>
        </w:r>
      </w:ins>
      <w:del w:id="90" w:author="Restrepo, Ricardo L (US 392M)" w:date="2023-02-24T11:34:00Z">
        <w:r w:rsidR="00E4726D" w:rsidDel="00E97D1B">
          <w:rPr>
            <w:rFonts w:asciiTheme="minorHAnsi" w:eastAsia="Times New Roman" w:hAnsiTheme="minorHAnsi" w:cstheme="minorHAnsi"/>
            <w:sz w:val="22"/>
            <w:szCs w:val="22"/>
          </w:rPr>
          <w:delText>.</w:delText>
        </w:r>
      </w:del>
    </w:p>
    <w:p w14:paraId="3DF59FC3" w14:textId="59EB3FA9" w:rsidR="00657991" w:rsidRDefault="00E97D1B" w:rsidP="00E97D1B">
      <w:pPr>
        <w:pStyle w:val="li1"/>
        <w:ind w:left="720"/>
        <w:rPr>
          <w:ins w:id="91" w:author="Restrepo, Ricardo L (US 392M)" w:date="2023-02-24T11:36:00Z"/>
          <w:rFonts w:asciiTheme="minorHAnsi" w:eastAsia="Times New Roman" w:hAnsiTheme="minorHAnsi" w:cstheme="minorHAnsi"/>
          <w:sz w:val="22"/>
          <w:szCs w:val="22"/>
        </w:rPr>
      </w:pPr>
      <w:ins w:id="92" w:author="Restrepo, Ricardo L (US 392M)" w:date="2023-02-24T11:33:00Z">
        <w:r>
          <w:rPr>
            <w:rFonts w:asciiTheme="minorHAnsi" w:eastAsia="Times New Roman" w:hAnsiTheme="minorHAnsi" w:cstheme="minorHAnsi"/>
            <w:sz w:val="22"/>
            <w:szCs w:val="22"/>
          </w:rPr>
          <w:t>Using the optimized Cosmic trajectory</w:t>
        </w:r>
      </w:ins>
      <w:ins w:id="93" w:author="Restrepo, Ricardo L (US 392M)" w:date="2023-02-24T11:34:00Z">
        <w:r>
          <w:rPr>
            <w:rFonts w:asciiTheme="minorHAnsi" w:eastAsia="Times New Roman" w:hAnsiTheme="minorHAnsi" w:cstheme="minorHAnsi"/>
            <w:sz w:val="22"/>
            <w:szCs w:val="22"/>
          </w:rPr>
          <w:t xml:space="preserve"> </w:t>
        </w:r>
        <w:proofErr w:type="spellStart"/>
        <w:proofErr w:type="gramStart"/>
        <w:r>
          <w:rPr>
            <w:rFonts w:ascii="Courier New" w:hAnsi="Courier New" w:cs="Courier New"/>
            <w:sz w:val="20"/>
            <w:szCs w:val="20"/>
          </w:rPr>
          <w:t>LLO_to_NRHO_Cosmic_OPT</w:t>
        </w:r>
        <w:r w:rsidRPr="00F04321">
          <w:rPr>
            <w:rFonts w:ascii="Courier New" w:hAnsi="Courier New" w:cs="Courier New"/>
            <w:sz w:val="20"/>
            <w:szCs w:val="20"/>
          </w:rPr>
          <w:t>.</w:t>
        </w:r>
      </w:ins>
      <w:ins w:id="94" w:author="Restrepo, Ricardo L (US 392M)" w:date="2023-02-24T11:36:00Z">
        <w:r w:rsidR="00657991">
          <w:rPr>
            <w:rFonts w:ascii="Courier New" w:hAnsi="Courier New" w:cs="Courier New"/>
            <w:sz w:val="20"/>
            <w:szCs w:val="20"/>
          </w:rPr>
          <w:t>bsp</w:t>
        </w:r>
      </w:ins>
      <w:proofErr w:type="spellEnd"/>
      <w:ins w:id="95" w:author="Restrepo, Ricardo L (US 392M)" w:date="2023-02-24T11:33:00Z">
        <w:r>
          <w:rPr>
            <w:rFonts w:asciiTheme="minorHAnsi" w:eastAsia="Times New Roman" w:hAnsiTheme="minorHAnsi" w:cstheme="minorHAnsi"/>
            <w:sz w:val="22"/>
            <w:szCs w:val="22"/>
          </w:rPr>
          <w:t>,  b</w:t>
        </w:r>
      </w:ins>
      <w:moveToRangeStart w:id="96" w:author="Restrepo, Ricardo L (US 392M)" w:date="2023-02-24T11:33:00Z" w:name="move128130800"/>
      <w:proofErr w:type="gramEnd"/>
      <w:moveTo w:id="97" w:author="Restrepo, Ricardo L (US 392M)" w:date="2023-02-24T11:33:00Z">
        <w:del w:id="98" w:author="Restrepo, Ricardo L (US 392M)" w:date="2023-02-24T11:33:00Z">
          <w:r w:rsidRPr="00E42B91" w:rsidDel="00E97D1B">
            <w:rPr>
              <w:rFonts w:asciiTheme="minorHAnsi" w:eastAsia="Times New Roman" w:hAnsiTheme="minorHAnsi" w:cstheme="minorHAnsi"/>
              <w:sz w:val="22"/>
              <w:szCs w:val="22"/>
            </w:rPr>
            <w:delText>B</w:delText>
          </w:r>
        </w:del>
        <w:r w:rsidRPr="00E42B91">
          <w:rPr>
            <w:rFonts w:asciiTheme="minorHAnsi" w:eastAsia="Times New Roman" w:hAnsiTheme="minorHAnsi" w:cstheme="minorHAnsi"/>
            <w:sz w:val="22"/>
            <w:szCs w:val="22"/>
          </w:rPr>
          <w:t>ring solution back to Copernicus</w:t>
        </w:r>
      </w:moveTo>
      <w:ins w:id="99" w:author="Restrepo, Ricardo L (US 392M)" w:date="2023-02-24T11:35:00Z">
        <w:r w:rsidR="00657991">
          <w:rPr>
            <w:rFonts w:asciiTheme="minorHAnsi" w:eastAsia="Times New Roman" w:hAnsiTheme="minorHAnsi" w:cstheme="minorHAnsi"/>
            <w:sz w:val="22"/>
            <w:szCs w:val="22"/>
          </w:rPr>
          <w:t xml:space="preserve">. See Use Case 2.0 documentation for additional information on </w:t>
        </w:r>
        <w:r w:rsidR="00657991" w:rsidRPr="00E42B91">
          <w:rPr>
            <w:rFonts w:ascii="Courier New" w:hAnsi="Courier New" w:cs="Courier New"/>
            <w:sz w:val="20"/>
            <w:szCs w:val="20"/>
          </w:rPr>
          <w:t>bsp2visualCop.py</w:t>
        </w:r>
      </w:ins>
      <w:ins w:id="100" w:author="Restrepo, Ricardo L (US 392M)" w:date="2023-02-24T11:36:00Z">
        <w:r w:rsidR="00657991">
          <w:rPr>
            <w:rFonts w:ascii="Courier New" w:hAnsi="Courier New" w:cs="Courier New"/>
            <w:sz w:val="20"/>
            <w:szCs w:val="20"/>
          </w:rPr>
          <w:t xml:space="preserve"> </w:t>
        </w:r>
      </w:ins>
      <w:ins w:id="101" w:author="Restrepo, Ricardo L (US 392M)" w:date="2023-02-24T11:35:00Z">
        <w:r w:rsidR="00657991">
          <w:rPr>
            <w:rFonts w:asciiTheme="minorHAnsi" w:eastAsia="Times New Roman" w:hAnsiTheme="minorHAnsi" w:cstheme="minorHAnsi"/>
            <w:sz w:val="22"/>
            <w:szCs w:val="22"/>
          </w:rPr>
          <w:t>applications</w:t>
        </w:r>
      </w:ins>
      <w:moveTo w:id="102" w:author="Restrepo, Ricardo L (US 392M)" w:date="2023-02-24T11:33:00Z">
        <w:r w:rsidRPr="00E42B91">
          <w:rPr>
            <w:rFonts w:asciiTheme="minorHAnsi" w:eastAsia="Times New Roman" w:hAnsiTheme="minorHAnsi" w:cstheme="minorHAnsi"/>
            <w:sz w:val="22"/>
            <w:szCs w:val="22"/>
          </w:rPr>
          <w:t>:</w:t>
        </w:r>
      </w:moveTo>
    </w:p>
    <w:p w14:paraId="5ACF2ED3" w14:textId="3237EF33" w:rsidR="00E97D1B" w:rsidRPr="00E42B91" w:rsidRDefault="00657991">
      <w:pPr>
        <w:pStyle w:val="li1"/>
        <w:ind w:left="720"/>
        <w:rPr>
          <w:moveTo w:id="103" w:author="Restrepo, Ricardo L (US 392M)" w:date="2023-02-24T11:33:00Z"/>
          <w:rFonts w:asciiTheme="minorHAnsi" w:eastAsia="Times New Roman" w:hAnsiTheme="minorHAnsi" w:cstheme="minorHAnsi"/>
          <w:sz w:val="22"/>
          <w:szCs w:val="22"/>
        </w:rPr>
        <w:pPrChange w:id="104" w:author="Restrepo, Ricardo L (US 392M)" w:date="2023-02-24T11:34:00Z">
          <w:pPr>
            <w:pStyle w:val="li1"/>
            <w:numPr>
              <w:numId w:val="11"/>
            </w:numPr>
            <w:ind w:left="720" w:hanging="360"/>
          </w:pPr>
        </w:pPrChange>
      </w:pPr>
      <w:ins w:id="105" w:author="Restrepo, Ricardo L (US 392M)" w:date="2023-02-24T11:36:00Z">
        <w:r w:rsidRPr="00F04321">
          <w:rPr>
            <w:rFonts w:ascii="Courier New" w:hAnsi="Courier New" w:cs="Courier New"/>
            <w:sz w:val="20"/>
            <w:szCs w:val="20"/>
          </w:rPr>
          <w:t xml:space="preserve">&gt;&gt; bsp2cosmic.py </w:t>
        </w:r>
        <w:proofErr w:type="spellStart"/>
        <w:r>
          <w:rPr>
            <w:rFonts w:ascii="Courier New" w:hAnsi="Courier New" w:cs="Courier New"/>
            <w:sz w:val="20"/>
            <w:szCs w:val="20"/>
          </w:rPr>
          <w:t>LLO_to_NRHO_Cosmic_OPT</w:t>
        </w:r>
        <w:r w:rsidRPr="00F04321">
          <w:rPr>
            <w:rFonts w:ascii="Courier New" w:hAnsi="Courier New" w:cs="Courier New"/>
            <w:sz w:val="20"/>
            <w:szCs w:val="20"/>
          </w:rPr>
          <w:t>.</w:t>
        </w:r>
        <w:r>
          <w:rPr>
            <w:rFonts w:ascii="Courier New" w:hAnsi="Courier New" w:cs="Courier New"/>
            <w:sz w:val="20"/>
            <w:szCs w:val="20"/>
          </w:rPr>
          <w:t>bsp</w:t>
        </w:r>
        <w:proofErr w:type="spellEnd"/>
        <w:r>
          <w:rPr>
            <w:rFonts w:ascii="Courier New" w:hAnsi="Courier New" w:cs="Courier New"/>
            <w:sz w:val="20"/>
            <w:szCs w:val="20"/>
          </w:rPr>
          <w:t xml:space="preserve"> -c Moon </w:t>
        </w:r>
      </w:ins>
      <w:ins w:id="106" w:author="Restrepo, Ricardo L (US 392M)" w:date="2023-02-24T11:37:00Z">
        <w:r>
          <w:rPr>
            <w:rFonts w:ascii="Courier New" w:hAnsi="Courier New" w:cs="Courier New"/>
            <w:sz w:val="20"/>
            <w:szCs w:val="20"/>
          </w:rPr>
          <w:t>-bl Moon Earth -</w:t>
        </w:r>
        <w:proofErr w:type="spellStart"/>
        <w:r>
          <w:rPr>
            <w:rFonts w:ascii="Courier New" w:hAnsi="Courier New" w:cs="Courier New"/>
            <w:sz w:val="20"/>
            <w:szCs w:val="20"/>
          </w:rPr>
          <w:t>sc</w:t>
        </w:r>
        <w:proofErr w:type="spellEnd"/>
        <w:r>
          <w:rPr>
            <w:rFonts w:ascii="Courier New" w:hAnsi="Courier New" w:cs="Courier New"/>
            <w:sz w:val="20"/>
            <w:szCs w:val="20"/>
          </w:rPr>
          <w:t xml:space="preserve"> </w:t>
        </w:r>
      </w:ins>
      <w:ins w:id="107" w:author="Restrepo, Ricardo L (US 392M)" w:date="2023-02-24T11:43:00Z">
        <w:r w:rsidR="00817728">
          <w:rPr>
            <w:rFonts w:ascii="Courier New" w:hAnsi="Courier New" w:cs="Courier New"/>
            <w:sz w:val="20"/>
            <w:szCs w:val="20"/>
          </w:rPr>
          <w:t xml:space="preserve">-30100 </w:t>
        </w:r>
      </w:ins>
      <w:ins w:id="108" w:author="Restrepo, Ricardo L (US 392M)" w:date="2023-02-24T12:07:00Z">
        <w:r w:rsidR="00CB054F">
          <w:rPr>
            <w:rFonts w:ascii="Courier New" w:hAnsi="Courier New" w:cs="Courier New"/>
            <w:sz w:val="20"/>
            <w:szCs w:val="20"/>
          </w:rPr>
          <w:t>-</w:t>
        </w:r>
      </w:ins>
      <w:ins w:id="109" w:author="Restrepo, Ricardo L (US 392M)" w:date="2023-02-24T12:08:00Z">
        <w:r w:rsidR="00CB054F">
          <w:rPr>
            <w:rFonts w:ascii="Courier New" w:hAnsi="Courier New" w:cs="Courier New"/>
            <w:sz w:val="20"/>
            <w:szCs w:val="20"/>
          </w:rPr>
          <w:t xml:space="preserve">f </w:t>
        </w:r>
        <w:proofErr w:type="spellStart"/>
        <w:r w:rsidR="00CB054F">
          <w:rPr>
            <w:rFonts w:ascii="Courier New" w:hAnsi="Courier New" w:cs="Courier New"/>
            <w:sz w:val="20"/>
            <w:szCs w:val="20"/>
          </w:rPr>
          <w:t>iau_body_fixed</w:t>
        </w:r>
        <w:proofErr w:type="spellEnd"/>
        <w:r w:rsidR="00CB054F">
          <w:rPr>
            <w:rFonts w:ascii="Courier New" w:hAnsi="Courier New" w:cs="Courier New"/>
            <w:sz w:val="20"/>
            <w:szCs w:val="20"/>
          </w:rPr>
          <w:t xml:space="preserve"> </w:t>
        </w:r>
      </w:ins>
      <w:ins w:id="110" w:author="Restrepo, Ricardo L (US 392M)" w:date="2023-02-24T11:43:00Z">
        <w:r w:rsidR="00817728">
          <w:rPr>
            <w:rFonts w:ascii="Courier New" w:hAnsi="Courier New" w:cs="Courier New"/>
            <w:sz w:val="20"/>
            <w:szCs w:val="20"/>
          </w:rPr>
          <w:t xml:space="preserve">-n </w:t>
        </w:r>
      </w:ins>
      <w:proofErr w:type="spellStart"/>
      <w:ins w:id="111" w:author="Restrepo, Ricardo L (US 392M)" w:date="2023-02-24T11:44:00Z">
        <w:r w:rsidR="00817728">
          <w:rPr>
            <w:rFonts w:ascii="Courier New" w:hAnsi="Courier New" w:cs="Courier New"/>
            <w:sz w:val="20"/>
            <w:szCs w:val="20"/>
          </w:rPr>
          <w:t>NRHO_Cosmic_OPT_visCop</w:t>
        </w:r>
        <w:r w:rsidR="00817728" w:rsidRPr="00F04321">
          <w:rPr>
            <w:rFonts w:ascii="Courier New" w:hAnsi="Courier New" w:cs="Courier New"/>
            <w:sz w:val="20"/>
            <w:szCs w:val="20"/>
          </w:rPr>
          <w:t>.</w:t>
        </w:r>
        <w:r w:rsidR="00817728">
          <w:rPr>
            <w:rFonts w:ascii="Courier New" w:hAnsi="Courier New" w:cs="Courier New"/>
            <w:sz w:val="20"/>
            <w:szCs w:val="20"/>
          </w:rPr>
          <w:t>ideck</w:t>
        </w:r>
        <w:proofErr w:type="spellEnd"/>
        <w:r w:rsidR="00A3315A">
          <w:rPr>
            <w:rFonts w:ascii="Courier New" w:hAnsi="Courier New" w:cs="Courier New"/>
            <w:sz w:val="20"/>
            <w:szCs w:val="20"/>
          </w:rPr>
          <w:t xml:space="preserve"> (Figure 5)</w:t>
        </w:r>
        <w:r w:rsidR="00682533">
          <w:rPr>
            <w:rFonts w:ascii="Courier New" w:hAnsi="Courier New" w:cs="Courier New"/>
            <w:sz w:val="20"/>
            <w:szCs w:val="20"/>
          </w:rPr>
          <w:t>.</w:t>
        </w:r>
      </w:ins>
      <w:moveTo w:id="112" w:author="Restrepo, Ricardo L (US 392M)" w:date="2023-02-24T11:33:00Z">
        <w:del w:id="113" w:author="Restrepo, Ricardo L (US 392M)" w:date="2023-02-24T11:36:00Z">
          <w:r w:rsidR="00E97D1B" w:rsidRPr="00E42B91" w:rsidDel="00657991">
            <w:rPr>
              <w:rFonts w:asciiTheme="minorHAnsi" w:eastAsia="Times New Roman" w:hAnsiTheme="minorHAnsi" w:cstheme="minorHAnsi"/>
              <w:sz w:val="22"/>
              <w:szCs w:val="22"/>
            </w:rPr>
            <w:delText xml:space="preserve"> </w:delText>
          </w:r>
        </w:del>
        <w:del w:id="114" w:author="Restrepo, Ricardo L (US 392M)" w:date="2023-02-24T11:34:00Z">
          <w:r w:rsidR="00E97D1B" w:rsidRPr="00E42B91" w:rsidDel="00E97D1B">
            <w:rPr>
              <w:rFonts w:asciiTheme="minorHAnsi" w:eastAsia="Times New Roman" w:hAnsiTheme="minorHAnsi" w:cstheme="minorHAnsi"/>
              <w:sz w:val="22"/>
              <w:szCs w:val="22"/>
            </w:rPr>
            <w:delText>Now create a Copernicus trajectory visualization of Cosmic solution.</w:delText>
          </w:r>
        </w:del>
      </w:moveTo>
    </w:p>
    <w:moveToRangeEnd w:id="96"/>
    <w:p w14:paraId="33AB8F89" w14:textId="7EF91493" w:rsidR="000D19C7" w:rsidRDefault="000D19C7" w:rsidP="000D19C7">
      <w:pPr>
        <w:pStyle w:val="li1"/>
        <w:ind w:left="720"/>
        <w:rPr>
          <w:ins w:id="115" w:author="Restrepo, Ricardo L (US 392M)" w:date="2023-02-24T11:33:00Z"/>
          <w:rFonts w:asciiTheme="minorHAnsi" w:eastAsia="Times New Roman" w:hAnsiTheme="minorHAnsi" w:cstheme="minorHAnsi"/>
          <w:sz w:val="22"/>
          <w:szCs w:val="22"/>
        </w:rPr>
      </w:pPr>
    </w:p>
    <w:p w14:paraId="34973979" w14:textId="77777777" w:rsidR="00E97D1B" w:rsidRPr="006F6880" w:rsidRDefault="00E97D1B" w:rsidP="000D19C7">
      <w:pPr>
        <w:pStyle w:val="li1"/>
        <w:ind w:left="720"/>
        <w:rPr>
          <w:rFonts w:asciiTheme="minorHAnsi" w:eastAsia="Times New Roman" w:hAnsiTheme="minorHAnsi" w:cstheme="minorHAnsi"/>
          <w:sz w:val="22"/>
          <w:szCs w:val="22"/>
        </w:rPr>
      </w:pPr>
    </w:p>
    <w:p w14:paraId="284BABF7" w14:textId="273F6A97" w:rsidR="004A32D9" w:rsidRDefault="004A32D9" w:rsidP="000D19C7">
      <w:pPr>
        <w:pStyle w:val="p2"/>
        <w:jc w:val="center"/>
        <w:rPr>
          <w:rFonts w:asciiTheme="minorHAnsi" w:hAnsiTheme="minorHAnsi" w:cstheme="minorHAnsi"/>
          <w:sz w:val="22"/>
          <w:szCs w:val="22"/>
        </w:rPr>
      </w:pPr>
      <w:r>
        <w:rPr>
          <w:noProof/>
        </w:rPr>
        <w:drawing>
          <wp:inline distT="0" distB="0" distL="0" distR="0" wp14:anchorId="1B68C572" wp14:editId="0FAEFA88">
            <wp:extent cx="3831268" cy="26454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1668" cy="2687164"/>
                    </a:xfrm>
                    <a:prstGeom prst="rect">
                      <a:avLst/>
                    </a:prstGeom>
                    <a:noFill/>
                    <a:ln>
                      <a:noFill/>
                    </a:ln>
                  </pic:spPr>
                </pic:pic>
              </a:graphicData>
            </a:graphic>
          </wp:inline>
        </w:drawing>
      </w:r>
    </w:p>
    <w:p w14:paraId="2BBFA270" w14:textId="33463A56" w:rsidR="008D1464" w:rsidRDefault="004A32D9" w:rsidP="00E4726D">
      <w:pPr>
        <w:pStyle w:val="p2"/>
        <w:jc w:val="center"/>
        <w:rPr>
          <w:rFonts w:asciiTheme="minorHAnsi" w:hAnsiTheme="minorHAnsi" w:cstheme="minorHAnsi"/>
          <w:sz w:val="22"/>
          <w:szCs w:val="22"/>
        </w:rPr>
      </w:pPr>
      <w:r w:rsidRPr="008F7854">
        <w:rPr>
          <w:rFonts w:asciiTheme="minorHAnsi" w:hAnsiTheme="minorHAnsi" w:cstheme="minorHAnsi"/>
          <w:b/>
          <w:bCs/>
          <w:sz w:val="22"/>
          <w:szCs w:val="22"/>
        </w:rPr>
        <w:t>Figure 1.</w:t>
      </w:r>
      <w:r>
        <w:rPr>
          <w:rFonts w:asciiTheme="minorHAnsi" w:hAnsiTheme="minorHAnsi" w:cstheme="minorHAnsi"/>
          <w:sz w:val="22"/>
          <w:szCs w:val="22"/>
        </w:rPr>
        <w:t xml:space="preserve"> HLS ideck</w:t>
      </w:r>
      <w:r w:rsidR="00A1238F">
        <w:rPr>
          <w:rFonts w:asciiTheme="minorHAnsi" w:hAnsiTheme="minorHAnsi" w:cstheme="minorHAnsi"/>
          <w:sz w:val="22"/>
          <w:szCs w:val="22"/>
        </w:rPr>
        <w:t xml:space="preserve"> trajectory converted to SPK file format in Copernicus</w:t>
      </w:r>
      <w:r w:rsidR="00E4726D">
        <w:rPr>
          <w:rFonts w:asciiTheme="minorHAnsi" w:hAnsiTheme="minorHAnsi" w:cstheme="minorHAnsi"/>
          <w:sz w:val="22"/>
          <w:szCs w:val="22"/>
        </w:rPr>
        <w:t>.</w:t>
      </w:r>
    </w:p>
    <w:p w14:paraId="09E4B713" w14:textId="2E4CD437" w:rsidR="000D19C7" w:rsidRDefault="000D19C7" w:rsidP="004A32D9">
      <w:pPr>
        <w:pStyle w:val="p2"/>
        <w:jc w:val="center"/>
        <w:rPr>
          <w:rFonts w:asciiTheme="minorHAnsi" w:hAnsiTheme="minorHAnsi" w:cstheme="minorHAnsi"/>
          <w:sz w:val="22"/>
          <w:szCs w:val="22"/>
        </w:rPr>
      </w:pPr>
    </w:p>
    <w:p w14:paraId="5475FC80" w14:textId="2A84F73C" w:rsidR="00C7416C" w:rsidRDefault="00C7416C" w:rsidP="004A32D9">
      <w:pPr>
        <w:pStyle w:val="p2"/>
        <w:jc w:val="center"/>
        <w:rPr>
          <w:rFonts w:asciiTheme="minorHAnsi" w:hAnsiTheme="minorHAnsi" w:cstheme="minorHAnsi"/>
          <w:sz w:val="22"/>
          <w:szCs w:val="22"/>
        </w:rPr>
      </w:pPr>
      <w:r>
        <w:rPr>
          <w:noProof/>
        </w:rPr>
        <w:lastRenderedPageBreak/>
        <w:drawing>
          <wp:inline distT="0" distB="0" distL="0" distR="0" wp14:anchorId="359DE9C7" wp14:editId="7EE368D9">
            <wp:extent cx="4140926" cy="3773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64" r="1211"/>
                    <a:stretch/>
                  </pic:blipFill>
                  <pic:spPr bwMode="auto">
                    <a:xfrm>
                      <a:off x="0" y="0"/>
                      <a:ext cx="4185398" cy="3814400"/>
                    </a:xfrm>
                    <a:prstGeom prst="rect">
                      <a:avLst/>
                    </a:prstGeom>
                    <a:ln>
                      <a:noFill/>
                    </a:ln>
                    <a:extLst>
                      <a:ext uri="{53640926-AAD7-44D8-BBD7-CCE9431645EC}">
                        <a14:shadowObscured xmlns:a14="http://schemas.microsoft.com/office/drawing/2010/main"/>
                      </a:ext>
                    </a:extLst>
                  </pic:spPr>
                </pic:pic>
              </a:graphicData>
            </a:graphic>
          </wp:inline>
        </w:drawing>
      </w:r>
    </w:p>
    <w:p w14:paraId="4A0D7E2E" w14:textId="13EDF345" w:rsidR="00C7416C" w:rsidRDefault="00C7416C" w:rsidP="004A32D9">
      <w:pPr>
        <w:pStyle w:val="p2"/>
        <w:jc w:val="center"/>
        <w:rPr>
          <w:rFonts w:asciiTheme="minorHAnsi" w:hAnsiTheme="minorHAnsi" w:cstheme="minorHAnsi"/>
          <w:sz w:val="22"/>
          <w:szCs w:val="22"/>
        </w:rPr>
      </w:pPr>
      <w:r w:rsidRPr="00C7416C">
        <w:rPr>
          <w:rFonts w:asciiTheme="minorHAnsi" w:hAnsiTheme="minorHAnsi" w:cstheme="minorHAnsi"/>
          <w:b/>
          <w:bCs/>
          <w:sz w:val="22"/>
          <w:szCs w:val="22"/>
        </w:rPr>
        <w:t>Figure 2.</w:t>
      </w:r>
      <w:r>
        <w:rPr>
          <w:rFonts w:asciiTheme="minorHAnsi" w:hAnsiTheme="minorHAnsi" w:cstheme="minorHAnsi"/>
          <w:sz w:val="22"/>
          <w:szCs w:val="22"/>
        </w:rPr>
        <w:t xml:space="preserve"> Plot of</w:t>
      </w:r>
      <w:del w:id="116" w:author="Restrepo, Ricardo L (US 392M)" w:date="2023-02-24T10:54:00Z">
        <w:r w:rsidDel="00BE549A">
          <w:rPr>
            <w:rFonts w:asciiTheme="minorHAnsi" w:hAnsiTheme="minorHAnsi" w:cstheme="minorHAnsi"/>
            <w:sz w:val="22"/>
            <w:szCs w:val="22"/>
          </w:rPr>
          <w:delText xml:space="preserve"> maneuver</w:delText>
        </w:r>
      </w:del>
      <w:r>
        <w:rPr>
          <w:rFonts w:asciiTheme="minorHAnsi" w:hAnsiTheme="minorHAnsi" w:cstheme="minorHAnsi"/>
          <w:sz w:val="22"/>
          <w:szCs w:val="22"/>
        </w:rPr>
        <w:t xml:space="preserve"> velocity discontinuities</w:t>
      </w:r>
      <w:ins w:id="117" w:author="Restrepo, Ricardo L (US 392M)" w:date="2023-02-24T10:54:00Z">
        <w:r w:rsidR="00BE549A">
          <w:rPr>
            <w:rFonts w:asciiTheme="minorHAnsi" w:hAnsiTheme="minorHAnsi" w:cstheme="minorHAnsi"/>
            <w:sz w:val="22"/>
            <w:szCs w:val="22"/>
          </w:rPr>
          <w:t xml:space="preserve"> (impulsive maneuvers)</w:t>
        </w:r>
      </w:ins>
      <w:r>
        <w:rPr>
          <w:rFonts w:asciiTheme="minorHAnsi" w:hAnsiTheme="minorHAnsi" w:cstheme="minorHAnsi"/>
          <w:sz w:val="22"/>
          <w:szCs w:val="22"/>
        </w:rPr>
        <w:t>.</w:t>
      </w:r>
    </w:p>
    <w:p w14:paraId="2C3C659F" w14:textId="77777777" w:rsidR="008D1464" w:rsidRDefault="008D1464" w:rsidP="004A32D9">
      <w:pPr>
        <w:pStyle w:val="p2"/>
        <w:jc w:val="center"/>
        <w:rPr>
          <w:rFonts w:asciiTheme="minorHAnsi" w:hAnsiTheme="minorHAnsi" w:cstheme="minorHAnsi"/>
          <w:sz w:val="22"/>
          <w:szCs w:val="22"/>
        </w:rPr>
      </w:pPr>
    </w:p>
    <w:p w14:paraId="3F4F14C3" w14:textId="77777777" w:rsidR="00C7416C" w:rsidRDefault="00C7416C" w:rsidP="004A32D9">
      <w:pPr>
        <w:pStyle w:val="p2"/>
        <w:jc w:val="center"/>
        <w:rPr>
          <w:rFonts w:asciiTheme="minorHAnsi" w:hAnsiTheme="minorHAnsi" w:cstheme="minorHAnsi"/>
          <w:sz w:val="22"/>
          <w:szCs w:val="22"/>
        </w:rPr>
      </w:pPr>
    </w:p>
    <w:p w14:paraId="0186EAA9" w14:textId="2FE50473" w:rsidR="004A32D9" w:rsidRPr="00E42B91" w:rsidRDefault="00F04321" w:rsidP="000D19C7">
      <w:pPr>
        <w:pStyle w:val="p2"/>
        <w:jc w:val="center"/>
        <w:rPr>
          <w:rFonts w:asciiTheme="minorHAnsi" w:hAnsiTheme="minorHAnsi" w:cstheme="minorHAnsi"/>
          <w:sz w:val="22"/>
          <w:szCs w:val="22"/>
        </w:rPr>
      </w:pPr>
      <w:r>
        <w:rPr>
          <w:noProof/>
        </w:rPr>
        <w:drawing>
          <wp:inline distT="0" distB="0" distL="0" distR="0" wp14:anchorId="32A3ED94" wp14:editId="1050047C">
            <wp:extent cx="5364018" cy="342701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2470" cy="3445190"/>
                    </a:xfrm>
                    <a:prstGeom prst="rect">
                      <a:avLst/>
                    </a:prstGeom>
                    <a:noFill/>
                    <a:ln>
                      <a:noFill/>
                    </a:ln>
                  </pic:spPr>
                </pic:pic>
              </a:graphicData>
            </a:graphic>
          </wp:inline>
        </w:drawing>
      </w:r>
    </w:p>
    <w:p w14:paraId="54D12891" w14:textId="055B835D" w:rsidR="00F04321" w:rsidRDefault="00F04321" w:rsidP="00F04321">
      <w:pPr>
        <w:spacing w:after="0" w:line="240" w:lineRule="auto"/>
        <w:jc w:val="center"/>
        <w:rPr>
          <w:rFonts w:ascii="Courier New" w:hAnsi="Courier New" w:cs="Courier New"/>
          <w:b/>
          <w:bCs/>
          <w:sz w:val="20"/>
          <w:szCs w:val="20"/>
        </w:rPr>
      </w:pPr>
      <w:r>
        <w:rPr>
          <w:rFonts w:cstheme="minorHAnsi"/>
          <w:b/>
          <w:bCs/>
        </w:rPr>
        <w:t xml:space="preserve">Figure </w:t>
      </w:r>
      <w:r w:rsidR="00C7416C">
        <w:rPr>
          <w:rFonts w:cstheme="minorHAnsi"/>
          <w:b/>
          <w:bCs/>
        </w:rPr>
        <w:t>3</w:t>
      </w:r>
      <w:r>
        <w:rPr>
          <w:rFonts w:cstheme="minorHAnsi"/>
          <w:b/>
          <w:bCs/>
        </w:rPr>
        <w:t>.</w:t>
      </w:r>
      <w:r w:rsidRPr="008F7854">
        <w:rPr>
          <w:rFonts w:cstheme="minorHAnsi"/>
        </w:rPr>
        <w:t xml:space="preserve"> Successful Convergence for </w:t>
      </w:r>
      <w:r w:rsidRPr="008F7854">
        <w:rPr>
          <w:rFonts w:ascii="Courier New" w:hAnsi="Courier New" w:cs="Courier New"/>
          <w:sz w:val="20"/>
          <w:szCs w:val="20"/>
        </w:rPr>
        <w:t>bsp2cosmic.py.</w:t>
      </w:r>
    </w:p>
    <w:p w14:paraId="412FCCD7" w14:textId="77777777" w:rsidR="00DB545A" w:rsidRPr="00F04321" w:rsidRDefault="00DB545A" w:rsidP="00F04321">
      <w:pPr>
        <w:spacing w:after="0" w:line="240" w:lineRule="auto"/>
        <w:jc w:val="center"/>
        <w:rPr>
          <w:rFonts w:cstheme="minorHAnsi"/>
          <w:b/>
          <w:bCs/>
        </w:rPr>
      </w:pPr>
    </w:p>
    <w:p w14:paraId="7240B2F1" w14:textId="4E413E31" w:rsidR="00F04321" w:rsidRDefault="00F04321" w:rsidP="000B110A">
      <w:pPr>
        <w:spacing w:after="0" w:line="240" w:lineRule="auto"/>
        <w:rPr>
          <w:rFonts w:cstheme="minorHAnsi"/>
          <w:b/>
          <w:bCs/>
        </w:rPr>
      </w:pPr>
      <w:r>
        <w:rPr>
          <w:noProof/>
        </w:rPr>
        <w:lastRenderedPageBreak/>
        <w:drawing>
          <wp:inline distT="0" distB="0" distL="0" distR="0" wp14:anchorId="59FE52D4" wp14:editId="4BC331D8">
            <wp:extent cx="2867739" cy="21627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9313" cy="2194108"/>
                    </a:xfrm>
                    <a:prstGeom prst="rect">
                      <a:avLst/>
                    </a:prstGeom>
                    <a:noFill/>
                    <a:ln>
                      <a:noFill/>
                    </a:ln>
                  </pic:spPr>
                </pic:pic>
              </a:graphicData>
            </a:graphic>
          </wp:inline>
        </w:drawing>
      </w:r>
      <w:r>
        <w:rPr>
          <w:rFonts w:cstheme="minorHAnsi"/>
          <w:b/>
          <w:bCs/>
        </w:rPr>
        <w:t xml:space="preserve">     </w:t>
      </w:r>
      <w:r>
        <w:rPr>
          <w:noProof/>
        </w:rPr>
        <w:drawing>
          <wp:inline distT="0" distB="0" distL="0" distR="0" wp14:anchorId="4E3406D6" wp14:editId="1E25131C">
            <wp:extent cx="2870471" cy="21945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265" cy="2220397"/>
                    </a:xfrm>
                    <a:prstGeom prst="rect">
                      <a:avLst/>
                    </a:prstGeom>
                    <a:noFill/>
                    <a:ln>
                      <a:noFill/>
                    </a:ln>
                  </pic:spPr>
                </pic:pic>
              </a:graphicData>
            </a:graphic>
          </wp:inline>
        </w:drawing>
      </w:r>
    </w:p>
    <w:p w14:paraId="7E0FA1B1" w14:textId="00B8DBF4" w:rsidR="00F04321" w:rsidRPr="00A1238F" w:rsidRDefault="00F04321" w:rsidP="00F04321">
      <w:pPr>
        <w:spacing w:after="0" w:line="240" w:lineRule="auto"/>
        <w:jc w:val="center"/>
        <w:rPr>
          <w:rFonts w:cstheme="minorHAnsi"/>
        </w:rPr>
      </w:pPr>
      <w:r>
        <w:rPr>
          <w:rFonts w:cstheme="minorHAnsi"/>
          <w:b/>
          <w:bCs/>
        </w:rPr>
        <w:t xml:space="preserve">Figure </w:t>
      </w:r>
      <w:r w:rsidR="00C7416C">
        <w:rPr>
          <w:rFonts w:cstheme="minorHAnsi"/>
          <w:b/>
          <w:bCs/>
        </w:rPr>
        <w:t>4</w:t>
      </w:r>
      <w:r>
        <w:rPr>
          <w:rFonts w:cstheme="minorHAnsi"/>
          <w:b/>
          <w:bCs/>
        </w:rPr>
        <w:t xml:space="preserve">. </w:t>
      </w:r>
      <w:r w:rsidR="00C80EC2">
        <w:rPr>
          <w:rFonts w:cstheme="minorHAnsi"/>
        </w:rPr>
        <w:t>Visua</w:t>
      </w:r>
      <w:r w:rsidR="008D1464">
        <w:rPr>
          <w:rFonts w:cstheme="minorHAnsi"/>
        </w:rPr>
        <w:t>l</w:t>
      </w:r>
      <w:r w:rsidR="00C80EC2">
        <w:rPr>
          <w:rFonts w:cstheme="minorHAnsi"/>
        </w:rPr>
        <w:t>ization of</w:t>
      </w:r>
      <w:r w:rsidRPr="00A1238F">
        <w:rPr>
          <w:rFonts w:cstheme="minorHAnsi"/>
        </w:rPr>
        <w:t xml:space="preserve"> converged HLS trajectory from MONTE-COSMIC using COSMIC viewer.</w:t>
      </w:r>
      <w:ins w:id="118" w:author="Restrepo, Ricardo L (US 392M)" w:date="2023-02-24T11:52:00Z">
        <w:r w:rsidR="009B7B3D">
          <w:rPr>
            <w:rFonts w:cstheme="minorHAnsi"/>
          </w:rPr>
          <w:t xml:space="preserve"> Visualization frame: J</w:t>
        </w:r>
        <w:proofErr w:type="gramStart"/>
        <w:r w:rsidR="009B7B3D">
          <w:rPr>
            <w:rFonts w:cstheme="minorHAnsi"/>
          </w:rPr>
          <w:t>2000  Moon</w:t>
        </w:r>
        <w:proofErr w:type="gramEnd"/>
        <w:r w:rsidR="009B7B3D">
          <w:rPr>
            <w:rFonts w:cstheme="minorHAnsi"/>
          </w:rPr>
          <w:t>-Cent</w:t>
        </w:r>
      </w:ins>
      <w:ins w:id="119" w:author="Valerino, Powtawche (MSFC-EV42)" w:date="2023-02-28T05:07:00Z">
        <w:r w:rsidR="002D5D7A">
          <w:rPr>
            <w:rFonts w:cstheme="minorHAnsi"/>
          </w:rPr>
          <w:t>e</w:t>
        </w:r>
      </w:ins>
      <w:ins w:id="120" w:author="Restrepo, Ricardo L (US 392M)" w:date="2023-02-24T11:52:00Z">
        <w:r w:rsidR="009B7B3D">
          <w:rPr>
            <w:rFonts w:cstheme="minorHAnsi"/>
          </w:rPr>
          <w:t>red</w:t>
        </w:r>
      </w:ins>
    </w:p>
    <w:p w14:paraId="7D1157B3" w14:textId="0AC66B41" w:rsidR="00F04321" w:rsidRDefault="00F04321" w:rsidP="002F75EB">
      <w:pPr>
        <w:spacing w:after="0" w:line="240" w:lineRule="auto"/>
        <w:rPr>
          <w:ins w:id="121" w:author="Restrepo, Ricardo L (US 392M)" w:date="2023-02-24T11:52:00Z"/>
          <w:rFonts w:cstheme="minorHAnsi"/>
          <w:b/>
          <w:bCs/>
        </w:rPr>
      </w:pPr>
    </w:p>
    <w:p w14:paraId="790D49DE" w14:textId="6C901879" w:rsidR="00E709AB" w:rsidRDefault="007F77AD" w:rsidP="002F75EB">
      <w:pPr>
        <w:spacing w:after="0" w:line="240" w:lineRule="auto"/>
        <w:rPr>
          <w:ins w:id="122" w:author="Restrepo, Ricardo L (US 392M)" w:date="2023-02-24T11:45:00Z"/>
          <w:rFonts w:cstheme="minorHAnsi"/>
          <w:b/>
          <w:bCs/>
        </w:rPr>
      </w:pPr>
      <w:ins w:id="123" w:author="Restrepo, Ricardo L (US 392M)" w:date="2023-02-24T11:55:00Z">
        <w:r w:rsidRPr="007F77AD">
          <w:rPr>
            <w:rFonts w:cstheme="minorHAnsi"/>
            <w:b/>
            <w:bCs/>
            <w:noProof/>
          </w:rPr>
          <w:drawing>
            <wp:inline distT="0" distB="0" distL="0" distR="0" wp14:anchorId="2D11857C" wp14:editId="3C4824D5">
              <wp:extent cx="3063240" cy="21442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1439" cy="2192007"/>
                      </a:xfrm>
                      <a:prstGeom prst="rect">
                        <a:avLst/>
                      </a:prstGeom>
                    </pic:spPr>
                  </pic:pic>
                </a:graphicData>
              </a:graphic>
            </wp:inline>
          </w:drawing>
        </w:r>
      </w:ins>
      <w:ins w:id="124" w:author="Restrepo, Ricardo L (US 392M)" w:date="2023-02-24T11:56:00Z">
        <w:r w:rsidRPr="007F77AD">
          <w:rPr>
            <w:noProof/>
          </w:rPr>
          <w:t xml:space="preserve"> </w:t>
        </w:r>
      </w:ins>
      <w:ins w:id="125" w:author="Restrepo, Ricardo L (US 392M)" w:date="2023-02-24T12:00:00Z">
        <w:r w:rsidRPr="007F77AD">
          <w:rPr>
            <w:noProof/>
          </w:rPr>
          <w:drawing>
            <wp:inline distT="0" distB="0" distL="0" distR="0" wp14:anchorId="6F07BF7B" wp14:editId="00946624">
              <wp:extent cx="2677886" cy="215060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3560" cy="2179253"/>
                      </a:xfrm>
                      <a:prstGeom prst="rect">
                        <a:avLst/>
                      </a:prstGeom>
                    </pic:spPr>
                  </pic:pic>
                </a:graphicData>
              </a:graphic>
            </wp:inline>
          </w:drawing>
        </w:r>
      </w:ins>
    </w:p>
    <w:p w14:paraId="02D16EDC" w14:textId="707EE703" w:rsidR="00CB054F" w:rsidRPr="00A1238F" w:rsidRDefault="00CB054F" w:rsidP="00CB054F">
      <w:pPr>
        <w:spacing w:after="0" w:line="240" w:lineRule="auto"/>
        <w:jc w:val="center"/>
        <w:rPr>
          <w:ins w:id="126" w:author="Restrepo, Ricardo L (US 392M)" w:date="2023-02-24T12:07:00Z"/>
          <w:rFonts w:cstheme="minorHAnsi"/>
        </w:rPr>
      </w:pPr>
      <w:ins w:id="127" w:author="Restrepo, Ricardo L (US 392M)" w:date="2023-02-24T12:07:00Z">
        <w:r>
          <w:rPr>
            <w:rFonts w:cstheme="minorHAnsi"/>
            <w:b/>
            <w:bCs/>
          </w:rPr>
          <w:t xml:space="preserve">Figure 4. </w:t>
        </w:r>
        <w:r>
          <w:rPr>
            <w:rFonts w:cstheme="minorHAnsi"/>
          </w:rPr>
          <w:t>Visualization of</w:t>
        </w:r>
        <w:r w:rsidRPr="00A1238F">
          <w:rPr>
            <w:rFonts w:cstheme="minorHAnsi"/>
          </w:rPr>
          <w:t xml:space="preserve"> converged HLS trajectory from MONTE-COSMIC using</w:t>
        </w:r>
      </w:ins>
      <w:ins w:id="128" w:author="Restrepo, Ricardo L (US 392M)" w:date="2023-02-24T12:09:00Z">
        <w:r w:rsidR="00503D2E">
          <w:rPr>
            <w:rFonts w:cstheme="minorHAnsi"/>
          </w:rPr>
          <w:t xml:space="preserve"> </w:t>
        </w:r>
      </w:ins>
      <w:ins w:id="129" w:author="Restrepo, Ricardo L (US 392M)" w:date="2023-02-24T12:08:00Z">
        <w:r w:rsidR="00503D2E">
          <w:rPr>
            <w:rFonts w:cstheme="minorHAnsi"/>
          </w:rPr>
          <w:t>Copernicus as a trajectory vis</w:t>
        </w:r>
      </w:ins>
      <w:ins w:id="130" w:author="Restrepo, Ricardo L (US 392M)" w:date="2023-02-24T12:09:00Z">
        <w:r w:rsidR="00503D2E">
          <w:rPr>
            <w:rFonts w:cstheme="minorHAnsi"/>
          </w:rPr>
          <w:t>ualization tool</w:t>
        </w:r>
      </w:ins>
      <w:ins w:id="131" w:author="Restrepo, Ricardo L (US 392M)" w:date="2023-02-24T12:07:00Z">
        <w:r w:rsidRPr="00A1238F">
          <w:rPr>
            <w:rFonts w:cstheme="minorHAnsi"/>
          </w:rPr>
          <w:t>.</w:t>
        </w:r>
        <w:r>
          <w:rPr>
            <w:rFonts w:cstheme="minorHAnsi"/>
          </w:rPr>
          <w:t xml:space="preserve"> </w:t>
        </w:r>
      </w:ins>
      <w:ins w:id="132" w:author="Restrepo, Ricardo L (US 392M)" w:date="2023-02-24T12:09:00Z">
        <w:r w:rsidR="00503D2E">
          <w:rPr>
            <w:rFonts w:cstheme="minorHAnsi"/>
          </w:rPr>
          <w:t>F</w:t>
        </w:r>
      </w:ins>
      <w:ins w:id="133" w:author="Restrepo, Ricardo L (US 392M)" w:date="2023-02-24T12:07:00Z">
        <w:r>
          <w:rPr>
            <w:rFonts w:cstheme="minorHAnsi"/>
          </w:rPr>
          <w:t xml:space="preserve">rame: </w:t>
        </w:r>
      </w:ins>
      <w:ins w:id="134" w:author="Restrepo, Ricardo L (US 392M)" w:date="2023-02-24T12:09:00Z">
        <w:r w:rsidR="00503D2E">
          <w:rPr>
            <w:rFonts w:cstheme="minorHAnsi"/>
          </w:rPr>
          <w:t>Moon body fixed</w:t>
        </w:r>
      </w:ins>
    </w:p>
    <w:p w14:paraId="720943AF" w14:textId="77777777" w:rsidR="009B7B3D" w:rsidRDefault="009B7B3D" w:rsidP="002F75EB">
      <w:pPr>
        <w:spacing w:after="0" w:line="240" w:lineRule="auto"/>
        <w:rPr>
          <w:rFonts w:cstheme="minorHAnsi"/>
          <w:b/>
          <w:bCs/>
        </w:rPr>
      </w:pPr>
    </w:p>
    <w:p w14:paraId="65F17240" w14:textId="77777777" w:rsidR="00B2464F" w:rsidRDefault="00B2464F" w:rsidP="000B110A">
      <w:pPr>
        <w:spacing w:after="0" w:line="240" w:lineRule="auto"/>
        <w:rPr>
          <w:rFonts w:cstheme="minorHAnsi"/>
          <w:b/>
          <w:bCs/>
        </w:rPr>
      </w:pPr>
    </w:p>
    <w:p w14:paraId="65857C92" w14:textId="7AC4AB6D" w:rsidR="00494746" w:rsidRPr="00817B2A" w:rsidRDefault="00E42B91" w:rsidP="000B110A">
      <w:pPr>
        <w:spacing w:after="0" w:line="240" w:lineRule="auto"/>
        <w:rPr>
          <w:rFonts w:cstheme="minorHAnsi"/>
          <w:b/>
          <w:bCs/>
        </w:rPr>
      </w:pPr>
      <w:r w:rsidRPr="00E42B91">
        <w:rPr>
          <w:rFonts w:cstheme="minorHAnsi"/>
          <w:b/>
          <w:bCs/>
        </w:rPr>
        <w:t>Overall Summary</w:t>
      </w:r>
      <w:r w:rsidR="00494746">
        <w:rPr>
          <w:rFonts w:cstheme="minorHAnsi"/>
          <w:b/>
          <w:bCs/>
        </w:rPr>
        <w:t>:</w:t>
      </w:r>
      <w:r w:rsidR="00817B2A">
        <w:rPr>
          <w:rFonts w:cstheme="minorHAnsi"/>
          <w:b/>
          <w:bCs/>
        </w:rPr>
        <w:t xml:space="preserve">  </w:t>
      </w:r>
      <w:r w:rsidR="00E4726D">
        <w:rPr>
          <w:rFonts w:cstheme="minorHAnsi"/>
        </w:rPr>
        <w:t>T</w:t>
      </w:r>
      <w:r w:rsidR="00817B2A">
        <w:rPr>
          <w:rFonts w:cstheme="minorHAnsi"/>
        </w:rPr>
        <w:t xml:space="preserve">esting of the NESC </w:t>
      </w:r>
      <w:r w:rsidR="00817B2A">
        <w:t xml:space="preserve">Interoperability Tool </w:t>
      </w:r>
      <w:r w:rsidR="00E4726D">
        <w:t xml:space="preserve">on another computer platform and environment was successful.  In particular, the tester completed the exercise outlined above and provided the expected output planned by the test developer.  Minor configuration updates were made based on the </w:t>
      </w:r>
      <w:r w:rsidR="00B2464F">
        <w:t>tester’s</w:t>
      </w:r>
      <w:r w:rsidR="00E4726D">
        <w:t xml:space="preserve"> computer </w:t>
      </w:r>
      <w:r w:rsidR="00B2464F">
        <w:t xml:space="preserve">environment.  </w:t>
      </w:r>
    </w:p>
    <w:p w14:paraId="64D6A4E4" w14:textId="19809CF1" w:rsidR="00494746" w:rsidRDefault="00494746" w:rsidP="000B110A">
      <w:pPr>
        <w:spacing w:after="0" w:line="240" w:lineRule="auto"/>
        <w:rPr>
          <w:rFonts w:cstheme="minorHAnsi"/>
          <w:b/>
          <w:bCs/>
        </w:rPr>
      </w:pPr>
    </w:p>
    <w:p w14:paraId="2A712F89" w14:textId="23A0C4CB" w:rsidR="00515435" w:rsidRDefault="00487FB1" w:rsidP="00DB545A">
      <w:pPr>
        <w:spacing w:after="0"/>
        <w:rPr>
          <w:rFonts w:cstheme="minorHAnsi"/>
          <w:b/>
          <w:bCs/>
        </w:rPr>
      </w:pPr>
      <w:r w:rsidRPr="005373D0">
        <w:rPr>
          <w:rFonts w:cstheme="minorHAnsi"/>
          <w:b/>
          <w:bCs/>
        </w:rPr>
        <w:t>Acronym</w:t>
      </w:r>
      <w:r w:rsidR="00B2464F">
        <w:rPr>
          <w:rFonts w:cstheme="minorHAnsi"/>
          <w:b/>
          <w:bCs/>
        </w:rPr>
        <w:t>s</w:t>
      </w:r>
      <w:r w:rsidRPr="005373D0">
        <w:rPr>
          <w:rFonts w:cstheme="minorHAnsi"/>
          <w:b/>
          <w:bCs/>
        </w:rPr>
        <w:t>:</w:t>
      </w:r>
    </w:p>
    <w:p w14:paraId="1C6CA847" w14:textId="77777777" w:rsidR="008C4AC8" w:rsidRPr="005373D0" w:rsidRDefault="008C4AC8" w:rsidP="00DB545A">
      <w:pPr>
        <w:spacing w:after="0"/>
        <w:rPr>
          <w:rFonts w:cstheme="minorHAnsi"/>
          <w:b/>
          <w:bCs/>
        </w:rPr>
      </w:pPr>
    </w:p>
    <w:p w14:paraId="670E36AA" w14:textId="7AB8F29D" w:rsidR="00C92210" w:rsidRPr="00E42B91" w:rsidRDefault="00633677" w:rsidP="00DB545A">
      <w:pPr>
        <w:spacing w:after="0"/>
        <w:rPr>
          <w:rFonts w:cstheme="minorHAnsi"/>
        </w:rPr>
      </w:pPr>
      <w:r w:rsidRPr="006F6880">
        <w:rPr>
          <w:rFonts w:cstheme="minorHAnsi"/>
          <w:b/>
          <w:bCs/>
        </w:rPr>
        <w:t>COSMIC</w:t>
      </w:r>
      <w:r w:rsidR="006F6880">
        <w:rPr>
          <w:rFonts w:cstheme="minorHAnsi"/>
        </w:rPr>
        <w:t xml:space="preserve"> - </w:t>
      </w:r>
      <w:r w:rsidR="006F6880" w:rsidRPr="006F6880">
        <w:rPr>
          <w:rFonts w:cstheme="minorHAnsi"/>
        </w:rPr>
        <w:t>Computer Optimization System for Multiple Independent Courses</w:t>
      </w:r>
      <w:r w:rsidR="006F6880">
        <w:rPr>
          <w:rFonts w:cstheme="minorHAnsi"/>
        </w:rPr>
        <w:t xml:space="preserve">; </w:t>
      </w:r>
      <w:r w:rsidR="006F6880" w:rsidRPr="006F6880">
        <w:rPr>
          <w:rFonts w:cstheme="minorHAnsi"/>
        </w:rPr>
        <w:t>COSMIC is the MONTE-based replacement software for the legacy Mission Design</w:t>
      </w:r>
      <w:r w:rsidR="006F6880">
        <w:rPr>
          <w:rFonts w:cstheme="minorHAnsi"/>
        </w:rPr>
        <w:t xml:space="preserve"> </w:t>
      </w:r>
      <w:r w:rsidR="006F6880" w:rsidRPr="006F6880">
        <w:rPr>
          <w:rFonts w:cstheme="minorHAnsi"/>
        </w:rPr>
        <w:t>tool CATO (Computer Algorithm for Trajectory Optimization)</w:t>
      </w:r>
      <w:r w:rsidR="006F6880">
        <w:rPr>
          <w:rFonts w:cstheme="minorHAnsi"/>
        </w:rPr>
        <w:t>.</w:t>
      </w:r>
    </w:p>
    <w:p w14:paraId="26943647" w14:textId="24406A6C" w:rsidR="00DB545A" w:rsidRPr="00B2464F" w:rsidRDefault="00DB545A" w:rsidP="00DB545A">
      <w:pPr>
        <w:spacing w:after="0"/>
        <w:rPr>
          <w:rFonts w:eastAsia="Times New Roman" w:cstheme="minorHAnsi"/>
        </w:rPr>
      </w:pPr>
      <w:r w:rsidRPr="00DB545A">
        <w:rPr>
          <w:rFonts w:eastAsia="Times New Roman" w:cstheme="minorHAnsi"/>
          <w:b/>
          <w:bCs/>
        </w:rPr>
        <w:t>LLO-to-NRHO</w:t>
      </w:r>
      <w:r>
        <w:rPr>
          <w:rFonts w:eastAsia="Times New Roman" w:cstheme="minorHAnsi"/>
        </w:rPr>
        <w:t xml:space="preserve"> - </w:t>
      </w:r>
      <w:r w:rsidRPr="00E42B91">
        <w:rPr>
          <w:rFonts w:cstheme="minorHAnsi"/>
        </w:rPr>
        <w:t xml:space="preserve">Lunar Low Orbit to </w:t>
      </w:r>
      <w:r>
        <w:rPr>
          <w:rFonts w:cstheme="minorHAnsi"/>
        </w:rPr>
        <w:t>Near Rectilinear Halo Orbit</w:t>
      </w:r>
      <w:r w:rsidR="00914992">
        <w:rPr>
          <w:rFonts w:cstheme="minorHAnsi"/>
        </w:rPr>
        <w:t>.</w:t>
      </w:r>
    </w:p>
    <w:p w14:paraId="068D807A" w14:textId="741E39B7" w:rsidR="00B86109" w:rsidRDefault="00B86109" w:rsidP="00DB545A">
      <w:pPr>
        <w:spacing w:after="0"/>
        <w:rPr>
          <w:ins w:id="135" w:author="Valerino, Powtawche (MSFC-EV42)" w:date="2023-02-28T08:00:00Z"/>
          <w:rFonts w:cstheme="minorHAnsi"/>
          <w:b/>
          <w:bCs/>
        </w:rPr>
      </w:pPr>
      <w:proofErr w:type="spellStart"/>
      <w:ins w:id="136" w:author="Valerino, Powtawche (MSFC-EV42)" w:date="2023-02-28T08:00:00Z">
        <w:r>
          <w:t>MDNav</w:t>
        </w:r>
        <w:proofErr w:type="spellEnd"/>
        <w:r>
          <w:t xml:space="preserve"> </w:t>
        </w:r>
        <w:r>
          <w:rPr>
            <w:rFonts w:cstheme="minorHAnsi"/>
          </w:rPr>
          <w:t xml:space="preserve">- </w:t>
        </w:r>
        <w:r>
          <w:t>Mission Design and Navigation.</w:t>
        </w:r>
      </w:ins>
    </w:p>
    <w:p w14:paraId="5F2B156B" w14:textId="016B2595" w:rsidR="00C92210" w:rsidRPr="00E42B91" w:rsidRDefault="00494746" w:rsidP="00DB545A">
      <w:pPr>
        <w:spacing w:after="0"/>
        <w:rPr>
          <w:rFonts w:cstheme="minorHAnsi"/>
        </w:rPr>
      </w:pPr>
      <w:r w:rsidRPr="006F6880">
        <w:rPr>
          <w:rFonts w:cstheme="minorHAnsi"/>
          <w:b/>
          <w:bCs/>
        </w:rPr>
        <w:t>MONTE</w:t>
      </w:r>
      <w:r w:rsidR="006F6880">
        <w:rPr>
          <w:rFonts w:cstheme="minorHAnsi"/>
        </w:rPr>
        <w:t xml:space="preserve"> - </w:t>
      </w:r>
      <w:r w:rsidR="006F6880" w:rsidRPr="006F6880">
        <w:rPr>
          <w:rFonts w:cstheme="minorHAnsi"/>
        </w:rPr>
        <w:t>Mission Analysis, Operations, and Navigation Toolkit Environment</w:t>
      </w:r>
      <w:r w:rsidR="006F6880">
        <w:rPr>
          <w:rFonts w:cstheme="minorHAnsi"/>
        </w:rPr>
        <w:t xml:space="preserve">; MONTE is an </w:t>
      </w:r>
      <w:r w:rsidR="006F6880" w:rsidRPr="006F6880">
        <w:rPr>
          <w:rFonts w:cstheme="minorHAnsi"/>
        </w:rPr>
        <w:t>astrodynamic</w:t>
      </w:r>
      <w:r w:rsidR="006F6880">
        <w:rPr>
          <w:rFonts w:cstheme="minorHAnsi"/>
        </w:rPr>
        <w:t>s</w:t>
      </w:r>
      <w:r w:rsidR="006F6880" w:rsidRPr="006F6880">
        <w:rPr>
          <w:rFonts w:cstheme="minorHAnsi"/>
        </w:rPr>
        <w:t xml:space="preserve"> Python librar</w:t>
      </w:r>
      <w:r w:rsidR="006F6880">
        <w:rPr>
          <w:rFonts w:cstheme="minorHAnsi"/>
        </w:rPr>
        <w:t xml:space="preserve">y.  MONTE </w:t>
      </w:r>
      <w:r w:rsidR="006F6880" w:rsidRPr="006F6880">
        <w:rPr>
          <w:rFonts w:cstheme="minorHAnsi"/>
        </w:rPr>
        <w:t>is JPL's signature astrodynamic</w:t>
      </w:r>
      <w:r w:rsidR="006F6880">
        <w:rPr>
          <w:rFonts w:cstheme="minorHAnsi"/>
        </w:rPr>
        <w:t>s</w:t>
      </w:r>
      <w:r w:rsidR="006F6880" w:rsidRPr="006F6880">
        <w:rPr>
          <w:rFonts w:cstheme="minorHAnsi"/>
        </w:rPr>
        <w:t xml:space="preserve"> computing platform</w:t>
      </w:r>
      <w:r w:rsidR="006F6880">
        <w:rPr>
          <w:rFonts w:cstheme="minorHAnsi"/>
        </w:rPr>
        <w:t xml:space="preserve"> and supports</w:t>
      </w:r>
      <w:r w:rsidR="006F6880" w:rsidRPr="006F6880">
        <w:rPr>
          <w:rFonts w:cstheme="minorHAnsi"/>
        </w:rPr>
        <w:t xml:space="preserve"> all phases of space mission development from early space design and analysis through flight navigation services.</w:t>
      </w:r>
    </w:p>
    <w:p w14:paraId="7310518F" w14:textId="5A82DAB7" w:rsidR="00C92210" w:rsidRPr="00135A2B" w:rsidRDefault="00487FB1" w:rsidP="00DB545A">
      <w:pPr>
        <w:spacing w:after="0"/>
        <w:rPr>
          <w:rFonts w:cstheme="minorHAnsi"/>
        </w:rPr>
      </w:pPr>
      <w:r w:rsidRPr="006F6880">
        <w:rPr>
          <w:rFonts w:cstheme="minorHAnsi"/>
          <w:b/>
          <w:bCs/>
        </w:rPr>
        <w:lastRenderedPageBreak/>
        <w:t>NAIF</w:t>
      </w:r>
      <w:r w:rsidR="006F6880">
        <w:rPr>
          <w:rFonts w:cstheme="minorHAnsi"/>
        </w:rPr>
        <w:t xml:space="preserve"> - </w:t>
      </w:r>
      <w:r w:rsidR="006F6880" w:rsidRPr="006F6880">
        <w:rPr>
          <w:rFonts w:cstheme="minorHAnsi"/>
        </w:rPr>
        <w:t xml:space="preserve">Navigation and Ancillary Information Facility </w:t>
      </w:r>
      <w:r w:rsidR="00E55CB7">
        <w:rPr>
          <w:rFonts w:cstheme="minorHAnsi"/>
        </w:rPr>
        <w:t>at JPL.</w:t>
      </w:r>
    </w:p>
    <w:p w14:paraId="0230118D" w14:textId="690D9756" w:rsidR="00C92210" w:rsidRPr="00135A2B" w:rsidRDefault="005373D0" w:rsidP="00DB545A">
      <w:pPr>
        <w:spacing w:after="0"/>
        <w:rPr>
          <w:rFonts w:cstheme="minorHAnsi"/>
        </w:rPr>
      </w:pPr>
      <w:r w:rsidRPr="006F6880">
        <w:rPr>
          <w:rFonts w:cstheme="minorHAnsi"/>
          <w:b/>
          <w:bCs/>
        </w:rPr>
        <w:t>NESC</w:t>
      </w:r>
      <w:r w:rsidR="006F6880" w:rsidRPr="006F6880">
        <w:rPr>
          <w:rFonts w:cstheme="minorHAnsi"/>
          <w:b/>
          <w:bCs/>
        </w:rPr>
        <w:t xml:space="preserve"> </w:t>
      </w:r>
      <w:r w:rsidR="006F6880">
        <w:rPr>
          <w:rFonts w:cstheme="minorHAnsi"/>
        </w:rPr>
        <w:t>- NASA Engineering and Safety Center</w:t>
      </w:r>
      <w:r w:rsidR="00C92210">
        <w:rPr>
          <w:rFonts w:cstheme="minorHAnsi"/>
        </w:rPr>
        <w:t>.</w:t>
      </w:r>
    </w:p>
    <w:p w14:paraId="5755FB4D" w14:textId="78CC33AD" w:rsidR="00D82EA1" w:rsidRPr="002D5D7A" w:rsidRDefault="00633677" w:rsidP="00DB545A">
      <w:pPr>
        <w:spacing w:after="0"/>
        <w:rPr>
          <w:ins w:id="137" w:author="Restrepo, Ricardo L (US 392M)" w:date="2023-02-24T10:42:00Z"/>
          <w:rFonts w:cstheme="minorHAnsi"/>
          <w:color w:val="202124"/>
          <w:shd w:val="clear" w:color="auto" w:fill="FFFFFF"/>
          <w:rPrChange w:id="138" w:author="Valerino, Powtawche (MSFC-EV42)" w:date="2023-02-28T05:06:00Z">
            <w:rPr>
              <w:ins w:id="139" w:author="Restrepo, Ricardo L (US 392M)" w:date="2023-02-24T10:42:00Z"/>
              <w:rFonts w:ascii="Roboto" w:hAnsi="Roboto"/>
              <w:color w:val="202124"/>
              <w:shd w:val="clear" w:color="auto" w:fill="FFFFFF"/>
            </w:rPr>
          </w:rPrChange>
        </w:rPr>
      </w:pPr>
      <w:r w:rsidRPr="002D5D7A">
        <w:rPr>
          <w:rFonts w:eastAsia="Times New Roman" w:cstheme="minorHAnsi"/>
          <w:b/>
          <w:bCs/>
        </w:rPr>
        <w:t>SNOPT</w:t>
      </w:r>
      <w:ins w:id="140" w:author="Restrepo, Ricardo L (US 392M)" w:date="2023-02-24T10:42:00Z">
        <w:r w:rsidR="00D82EA1" w:rsidRPr="002D5D7A">
          <w:rPr>
            <w:rFonts w:eastAsia="Times New Roman" w:cstheme="minorHAnsi"/>
            <w:b/>
            <w:bCs/>
          </w:rPr>
          <w:t xml:space="preserve"> - </w:t>
        </w:r>
        <w:r w:rsidR="00D82EA1" w:rsidRPr="002D5D7A">
          <w:rPr>
            <w:rFonts w:cstheme="minorHAnsi"/>
            <w:color w:val="202124"/>
            <w:shd w:val="clear" w:color="auto" w:fill="FFFFFF"/>
            <w:rPrChange w:id="141" w:author="Valerino, Powtawche (MSFC-EV42)" w:date="2023-02-28T05:06:00Z">
              <w:rPr>
                <w:rFonts w:ascii="Roboto" w:hAnsi="Roboto"/>
                <w:color w:val="202124"/>
                <w:shd w:val="clear" w:color="auto" w:fill="FFFFFF"/>
              </w:rPr>
            </w:rPrChange>
          </w:rPr>
          <w:t xml:space="preserve">Sparse Nonlinear </w:t>
        </w:r>
        <w:proofErr w:type="spellStart"/>
        <w:r w:rsidR="00D82EA1" w:rsidRPr="002D5D7A">
          <w:rPr>
            <w:rFonts w:cstheme="minorHAnsi"/>
            <w:color w:val="202124"/>
            <w:shd w:val="clear" w:color="auto" w:fill="FFFFFF"/>
            <w:rPrChange w:id="142" w:author="Valerino, Powtawche (MSFC-EV42)" w:date="2023-02-28T05:06:00Z">
              <w:rPr>
                <w:rFonts w:ascii="Roboto" w:hAnsi="Roboto"/>
                <w:color w:val="202124"/>
                <w:shd w:val="clear" w:color="auto" w:fill="FFFFFF"/>
              </w:rPr>
            </w:rPrChange>
          </w:rPr>
          <w:t>OPTimizer</w:t>
        </w:r>
        <w:proofErr w:type="spellEnd"/>
        <w:r w:rsidR="00D82EA1" w:rsidRPr="002D5D7A">
          <w:rPr>
            <w:rFonts w:cstheme="minorHAnsi"/>
            <w:color w:val="202124"/>
            <w:shd w:val="clear" w:color="auto" w:fill="FFFFFF"/>
            <w:rPrChange w:id="143" w:author="Valerino, Powtawche (MSFC-EV42)" w:date="2023-02-28T05:06:00Z">
              <w:rPr>
                <w:rFonts w:ascii="Roboto" w:hAnsi="Roboto"/>
                <w:color w:val="202124"/>
                <w:shd w:val="clear" w:color="auto" w:fill="FFFFFF"/>
              </w:rPr>
            </w:rPrChange>
          </w:rPr>
          <w:t>.</w:t>
        </w:r>
      </w:ins>
      <w:ins w:id="144" w:author="Restrepo, Ricardo L (US 392M)" w:date="2023-02-24T10:43:00Z">
        <w:r w:rsidR="00D82EA1" w:rsidRPr="002D5D7A">
          <w:rPr>
            <w:rFonts w:cstheme="minorHAnsi"/>
            <w:color w:val="202124"/>
            <w:shd w:val="clear" w:color="auto" w:fill="FFFFFF"/>
            <w:rPrChange w:id="145" w:author="Valerino, Powtawche (MSFC-EV42)" w:date="2023-02-28T05:06:00Z">
              <w:rPr>
                <w:rFonts w:ascii="Roboto" w:hAnsi="Roboto"/>
                <w:color w:val="202124"/>
                <w:shd w:val="clear" w:color="auto" w:fill="FFFFFF"/>
              </w:rPr>
            </w:rPrChange>
          </w:rPr>
          <w:t xml:space="preserve">  A</w:t>
        </w:r>
        <w:r w:rsidR="00D82EA1" w:rsidRPr="002D5D7A">
          <w:rPr>
            <w:rFonts w:cstheme="minorHAnsi"/>
            <w:color w:val="202124"/>
            <w:shd w:val="clear" w:color="auto" w:fill="FFFFFF"/>
            <w:rPrChange w:id="146" w:author="Valerino, Powtawche (MSFC-EV42)" w:date="2023-02-28T05:06:00Z">
              <w:rPr>
                <w:rFonts w:ascii="Roboto" w:hAnsi="Roboto"/>
                <w:b/>
                <w:bCs/>
                <w:color w:val="202124"/>
                <w:shd w:val="clear" w:color="auto" w:fill="FFFFFF"/>
              </w:rPr>
            </w:rPrChange>
          </w:rPr>
          <w:t xml:space="preserve"> </w:t>
        </w:r>
      </w:ins>
      <w:ins w:id="147" w:author="Restrepo, Ricardo L (US 392M)" w:date="2023-02-24T10:45:00Z">
        <w:del w:id="148" w:author="Valerino, Powtawche (MSFC-EV42)" w:date="2023-02-28T08:02:00Z">
          <w:r w:rsidR="003729E6" w:rsidRPr="002D5D7A" w:rsidDel="00B86109">
            <w:rPr>
              <w:rFonts w:cstheme="minorHAnsi"/>
              <w:color w:val="202124"/>
              <w:shd w:val="clear" w:color="auto" w:fill="FFFFFF"/>
              <w:rPrChange w:id="149" w:author="Valerino, Powtawche (MSFC-EV42)" w:date="2023-02-28T05:06:00Z">
                <w:rPr>
                  <w:rFonts w:ascii="Roboto" w:hAnsi="Roboto"/>
                  <w:color w:val="202124"/>
                  <w:shd w:val="clear" w:color="auto" w:fill="FFFFFF"/>
                </w:rPr>
              </w:rPrChange>
            </w:rPr>
            <w:delText>comer</w:delText>
          </w:r>
        </w:del>
        <w:del w:id="150" w:author="Valerino, Powtawche (MSFC-EV42)" w:date="2023-02-28T05:06:00Z">
          <w:r w:rsidR="003729E6" w:rsidRPr="002D5D7A" w:rsidDel="002D5D7A">
            <w:rPr>
              <w:rFonts w:cstheme="minorHAnsi"/>
              <w:color w:val="202124"/>
              <w:shd w:val="clear" w:color="auto" w:fill="FFFFFF"/>
              <w:rPrChange w:id="151" w:author="Valerino, Powtawche (MSFC-EV42)" w:date="2023-02-28T05:06:00Z">
                <w:rPr>
                  <w:rFonts w:ascii="Roboto" w:hAnsi="Roboto"/>
                  <w:color w:val="202124"/>
                  <w:shd w:val="clear" w:color="auto" w:fill="FFFFFF"/>
                </w:rPr>
              </w:rPrChange>
            </w:rPr>
            <w:delText>t</w:delText>
          </w:r>
        </w:del>
        <w:del w:id="152" w:author="Valerino, Powtawche (MSFC-EV42)" w:date="2023-02-28T08:02:00Z">
          <w:r w:rsidR="003729E6" w:rsidRPr="002D5D7A" w:rsidDel="00B86109">
            <w:rPr>
              <w:rFonts w:cstheme="minorHAnsi"/>
              <w:color w:val="202124"/>
              <w:shd w:val="clear" w:color="auto" w:fill="FFFFFF"/>
              <w:rPrChange w:id="153" w:author="Valerino, Powtawche (MSFC-EV42)" w:date="2023-02-28T05:06:00Z">
                <w:rPr>
                  <w:rFonts w:ascii="Roboto" w:hAnsi="Roboto"/>
                  <w:color w:val="202124"/>
                  <w:shd w:val="clear" w:color="auto" w:fill="FFFFFF"/>
                </w:rPr>
              </w:rPrChange>
            </w:rPr>
            <w:delText>ial</w:delText>
          </w:r>
        </w:del>
      </w:ins>
      <w:ins w:id="154" w:author="Valerino, Powtawche (MSFC-EV42)" w:date="2023-02-28T08:02:00Z">
        <w:r w:rsidR="00B86109" w:rsidRPr="00B86109">
          <w:rPr>
            <w:rFonts w:cstheme="minorHAnsi"/>
            <w:color w:val="202124"/>
            <w:shd w:val="clear" w:color="auto" w:fill="FFFFFF"/>
          </w:rPr>
          <w:t>commercial</w:t>
        </w:r>
      </w:ins>
      <w:ins w:id="155" w:author="Restrepo, Ricardo L (US 392M)" w:date="2023-02-24T10:45:00Z">
        <w:r w:rsidR="003729E6" w:rsidRPr="002D5D7A">
          <w:rPr>
            <w:rFonts w:cstheme="minorHAnsi"/>
            <w:color w:val="202124"/>
            <w:shd w:val="clear" w:color="auto" w:fill="FFFFFF"/>
            <w:rPrChange w:id="156" w:author="Valerino, Powtawche (MSFC-EV42)" w:date="2023-02-28T05:06:00Z">
              <w:rPr>
                <w:rFonts w:ascii="Roboto" w:hAnsi="Roboto"/>
                <w:color w:val="202124"/>
                <w:shd w:val="clear" w:color="auto" w:fill="FFFFFF"/>
              </w:rPr>
            </w:rPrChange>
          </w:rPr>
          <w:t xml:space="preserve"> </w:t>
        </w:r>
      </w:ins>
      <w:ins w:id="157" w:author="Restrepo, Ricardo L (US 392M)" w:date="2023-02-24T10:43:00Z">
        <w:r w:rsidR="00D82EA1" w:rsidRPr="002D5D7A">
          <w:rPr>
            <w:rFonts w:cstheme="minorHAnsi"/>
            <w:color w:val="202124"/>
            <w:shd w:val="clear" w:color="auto" w:fill="FFFFFF"/>
            <w:rPrChange w:id="158" w:author="Valerino, Powtawche (MSFC-EV42)" w:date="2023-02-28T05:06:00Z">
              <w:rPr>
                <w:rFonts w:ascii="Roboto" w:hAnsi="Roboto"/>
                <w:b/>
                <w:bCs/>
                <w:color w:val="202124"/>
                <w:shd w:val="clear" w:color="auto" w:fill="FFFFFF"/>
              </w:rPr>
            </w:rPrChange>
          </w:rPr>
          <w:t>software package for solving large-scale optimization problems</w:t>
        </w:r>
        <w:r w:rsidR="00D82EA1" w:rsidRPr="002D5D7A">
          <w:rPr>
            <w:rFonts w:cstheme="minorHAnsi"/>
          </w:rPr>
          <w:t xml:space="preserve"> used </w:t>
        </w:r>
      </w:ins>
      <w:ins w:id="159" w:author="Restrepo, Ricardo L (US 392M)" w:date="2023-02-24T10:46:00Z">
        <w:r w:rsidR="0034339D" w:rsidRPr="002D5D7A">
          <w:rPr>
            <w:rFonts w:cstheme="minorHAnsi"/>
          </w:rPr>
          <w:t>by</w:t>
        </w:r>
      </w:ins>
      <w:ins w:id="160" w:author="Restrepo, Ricardo L (US 392M)" w:date="2023-02-24T10:43:00Z">
        <w:r w:rsidR="00D82EA1" w:rsidRPr="00B71CDF">
          <w:rPr>
            <w:rFonts w:cstheme="minorHAnsi"/>
          </w:rPr>
          <w:t xml:space="preserve"> MONTE.</w:t>
        </w:r>
      </w:ins>
    </w:p>
    <w:p w14:paraId="6008B821" w14:textId="48EE7274" w:rsidR="00C92210" w:rsidRPr="00B2464F" w:rsidRDefault="00633677" w:rsidP="00DB545A">
      <w:pPr>
        <w:spacing w:after="0"/>
        <w:rPr>
          <w:rFonts w:cstheme="minorHAnsi"/>
        </w:rPr>
      </w:pPr>
      <w:del w:id="161" w:author="Restrepo, Ricardo L (US 392M)" w:date="2023-02-24T10:43:00Z">
        <w:r w:rsidRPr="006F6880" w:rsidDel="00404D74">
          <w:rPr>
            <w:rFonts w:eastAsia="Times New Roman" w:cstheme="minorHAnsi"/>
            <w:b/>
            <w:bCs/>
          </w:rPr>
          <w:delText xml:space="preserve"> or </w:delText>
        </w:r>
      </w:del>
      <w:r w:rsidRPr="006F6880">
        <w:rPr>
          <w:rFonts w:eastAsia="Times New Roman" w:cstheme="minorHAnsi"/>
          <w:b/>
          <w:bCs/>
        </w:rPr>
        <w:t>DBLSE</w:t>
      </w:r>
      <w:r w:rsidR="006F6880">
        <w:rPr>
          <w:rFonts w:eastAsia="Times New Roman" w:cstheme="minorHAnsi"/>
        </w:rPr>
        <w:t xml:space="preserve"> </w:t>
      </w:r>
      <w:r w:rsidR="006F6880">
        <w:rPr>
          <w:rFonts w:cstheme="minorHAnsi"/>
        </w:rPr>
        <w:t xml:space="preserve">- </w:t>
      </w:r>
      <w:ins w:id="162" w:author="Restrepo, Ricardo L (US 392M)" w:date="2023-02-24T10:45:00Z">
        <w:r w:rsidR="00404D74">
          <w:t>Double Precision Bounded Least Squares (Optimizer) with equality constraints</w:t>
        </w:r>
      </w:ins>
      <w:ins w:id="163" w:author="Restrepo, Ricardo L (US 392M)" w:date="2023-02-24T10:54:00Z">
        <w:r w:rsidR="008A210B">
          <w:t xml:space="preserve">. Optimizer </w:t>
        </w:r>
      </w:ins>
      <w:del w:id="164" w:author="Restrepo, Ricardo L (US 392M)" w:date="2023-02-24T10:45:00Z">
        <w:r w:rsidR="006F6880" w:rsidDel="00404D74">
          <w:rPr>
            <w:rFonts w:cstheme="minorHAnsi"/>
          </w:rPr>
          <w:delText>Optimizers</w:delText>
        </w:r>
      </w:del>
      <w:r w:rsidR="006F6880">
        <w:rPr>
          <w:rFonts w:cstheme="minorHAnsi"/>
        </w:rPr>
        <w:t xml:space="preserve"> used </w:t>
      </w:r>
      <w:ins w:id="165" w:author="Restrepo, Ricardo L (US 392M)" w:date="2023-02-24T10:47:00Z">
        <w:r w:rsidR="0034339D">
          <w:rPr>
            <w:rFonts w:cstheme="minorHAnsi"/>
          </w:rPr>
          <w:t>by</w:t>
        </w:r>
      </w:ins>
      <w:del w:id="166" w:author="Restrepo, Ricardo L (US 392M)" w:date="2023-02-24T10:47:00Z">
        <w:r w:rsidR="006F6880" w:rsidDel="0034339D">
          <w:rPr>
            <w:rFonts w:cstheme="minorHAnsi"/>
          </w:rPr>
          <w:delText>in</w:delText>
        </w:r>
      </w:del>
      <w:r w:rsidR="006F6880">
        <w:rPr>
          <w:rFonts w:cstheme="minorHAnsi"/>
        </w:rPr>
        <w:t xml:space="preserve"> MONTE</w:t>
      </w:r>
      <w:r w:rsidR="00B2464F">
        <w:rPr>
          <w:rFonts w:cstheme="minorHAnsi"/>
        </w:rPr>
        <w:t>.</w:t>
      </w:r>
    </w:p>
    <w:p w14:paraId="37216763" w14:textId="7849CDFD" w:rsidR="00C92210" w:rsidRPr="00B2464F" w:rsidRDefault="00E55CB7" w:rsidP="00DB545A">
      <w:pPr>
        <w:spacing w:after="0"/>
        <w:rPr>
          <w:rFonts w:eastAsia="Times New Roman" w:cstheme="minorHAnsi"/>
        </w:rPr>
      </w:pPr>
      <w:r>
        <w:rPr>
          <w:rFonts w:eastAsia="Times New Roman" w:cstheme="minorHAnsi"/>
          <w:b/>
          <w:bCs/>
        </w:rPr>
        <w:t xml:space="preserve">SPICE </w:t>
      </w:r>
      <w:r w:rsidRPr="00E55CB7">
        <w:rPr>
          <w:rFonts w:eastAsia="Times New Roman" w:cstheme="minorHAnsi"/>
        </w:rPr>
        <w:t>- Spacecraft Planet Instrument C</w:t>
      </w:r>
      <w:r>
        <w:rPr>
          <w:rFonts w:eastAsia="Times New Roman" w:cstheme="minorHAnsi"/>
        </w:rPr>
        <w:t>-M</w:t>
      </w:r>
      <w:r w:rsidRPr="00E55CB7">
        <w:rPr>
          <w:rFonts w:eastAsia="Times New Roman" w:cstheme="minorHAnsi"/>
        </w:rPr>
        <w:t>atrix Events</w:t>
      </w:r>
      <w:r>
        <w:rPr>
          <w:rFonts w:eastAsia="Times New Roman" w:cstheme="minorHAnsi"/>
        </w:rPr>
        <w:t xml:space="preserve">; </w:t>
      </w:r>
      <w:r w:rsidRPr="00E55CB7">
        <w:rPr>
          <w:rFonts w:eastAsia="Times New Roman" w:cstheme="minorHAnsi"/>
        </w:rPr>
        <w:t>provides geometric and some other ancillary information needed to recover the full value of science instrument data, including correlation of individual instrument data sets with data from other instruments on the same or other spacecraft.</w:t>
      </w:r>
    </w:p>
    <w:p w14:paraId="10CFDA28" w14:textId="6DFDD7ED" w:rsidR="00B86109" w:rsidRDefault="006F6880" w:rsidP="00DB545A">
      <w:pPr>
        <w:spacing w:after="0"/>
        <w:rPr>
          <w:rFonts w:cstheme="minorHAnsi"/>
        </w:rPr>
      </w:pPr>
      <w:r w:rsidRPr="006F6880">
        <w:rPr>
          <w:rFonts w:eastAsia="Times New Roman" w:cstheme="minorHAnsi"/>
          <w:b/>
          <w:bCs/>
        </w:rPr>
        <w:t>SPK</w:t>
      </w:r>
      <w:r>
        <w:rPr>
          <w:rFonts w:cstheme="minorHAnsi"/>
        </w:rPr>
        <w:t xml:space="preserve"> - </w:t>
      </w:r>
      <w:r w:rsidR="00E55CB7">
        <w:rPr>
          <w:rFonts w:cstheme="minorHAnsi"/>
        </w:rPr>
        <w:t>SPICE</w:t>
      </w:r>
      <w:r>
        <w:rPr>
          <w:rFonts w:cstheme="minorHAnsi"/>
        </w:rPr>
        <w:t xml:space="preserve"> Planetary Kernel;</w:t>
      </w:r>
      <w:r w:rsidR="00E55CB7">
        <w:rPr>
          <w:rFonts w:cstheme="minorHAnsi"/>
        </w:rPr>
        <w:t xml:space="preserve"> the common file format for NAIF’s ephemeris data.</w:t>
      </w:r>
    </w:p>
    <w:p w14:paraId="11FD6C3E" w14:textId="77777777" w:rsidR="008C4AC8" w:rsidRDefault="008C4AC8" w:rsidP="00DB545A">
      <w:pPr>
        <w:spacing w:after="0"/>
        <w:rPr>
          <w:rFonts w:cstheme="minorHAnsi"/>
        </w:rPr>
      </w:pPr>
    </w:p>
    <w:p w14:paraId="5B753451" w14:textId="0E4B4012" w:rsidR="008C4AC8" w:rsidRDefault="00494746" w:rsidP="00DB545A">
      <w:pPr>
        <w:spacing w:after="0"/>
        <w:rPr>
          <w:rFonts w:cstheme="minorHAnsi"/>
          <w:b/>
          <w:bCs/>
        </w:rPr>
      </w:pPr>
      <w:r w:rsidRPr="00135A2B">
        <w:rPr>
          <w:rFonts w:cstheme="minorHAnsi"/>
          <w:b/>
          <w:bCs/>
        </w:rPr>
        <w:t>Reference</w:t>
      </w:r>
      <w:r w:rsidR="00DB545A">
        <w:rPr>
          <w:rFonts w:cstheme="minorHAnsi"/>
          <w:b/>
          <w:bCs/>
        </w:rPr>
        <w:t>s</w:t>
      </w:r>
      <w:r w:rsidR="008C4AC8">
        <w:rPr>
          <w:rFonts w:cstheme="minorHAnsi"/>
          <w:b/>
          <w:bCs/>
        </w:rPr>
        <w:t>:</w:t>
      </w:r>
    </w:p>
    <w:p w14:paraId="0E5C3BC4" w14:textId="15C4E163" w:rsidR="008C4AC8" w:rsidRDefault="008C4AC8" w:rsidP="00DB545A">
      <w:pPr>
        <w:pStyle w:val="ListParagraph"/>
        <w:numPr>
          <w:ilvl w:val="0"/>
          <w:numId w:val="19"/>
        </w:numPr>
        <w:rPr>
          <w:ins w:id="167" w:author="Valerino, Powtawche (MSFC-EV42)" w:date="2023-02-28T06:22:00Z"/>
          <w:rFonts w:cstheme="minorHAnsi"/>
        </w:rPr>
      </w:pPr>
      <w:r w:rsidRPr="00F65C4E">
        <w:rPr>
          <w:rFonts w:cstheme="minorHAnsi"/>
        </w:rPr>
        <w:t xml:space="preserve">R. RESTREPO, </w:t>
      </w:r>
      <w:r w:rsidRPr="00F65C4E">
        <w:rPr>
          <w:rFonts w:cstheme="minorHAnsi"/>
          <w:i/>
          <w:iCs/>
        </w:rPr>
        <w:t>Trajectory Reverse Engineering: A General Strategy for Transferring Trajectories Between Flight Mechanics Tools</w:t>
      </w:r>
      <w:r w:rsidRPr="00F65C4E">
        <w:rPr>
          <w:rFonts w:cstheme="minorHAnsi"/>
        </w:rPr>
        <w:t xml:space="preserve">, </w:t>
      </w:r>
      <w:ins w:id="168" w:author="Restrepo, Ricardo L (US 392M)" w:date="2023-02-24T10:32:00Z">
        <w:r w:rsidR="009A083A">
          <w:rPr>
            <w:rFonts w:cstheme="minorHAnsi"/>
          </w:rPr>
          <w:t>33</w:t>
        </w:r>
      </w:ins>
      <w:del w:id="169" w:author="Restrepo, Ricardo L (US 392M)" w:date="2023-02-24T10:32:00Z">
        <w:r w:rsidRPr="00F65C4E" w:rsidDel="009A083A">
          <w:rPr>
            <w:rFonts w:cstheme="minorHAnsi"/>
          </w:rPr>
          <w:delText>29</w:delText>
        </w:r>
      </w:del>
      <w:r w:rsidRPr="00F65C4E">
        <w:rPr>
          <w:rFonts w:cstheme="minorHAnsi"/>
          <w:vertAlign w:val="superscript"/>
        </w:rPr>
        <w:t>th</w:t>
      </w:r>
      <w:r w:rsidRPr="00F65C4E">
        <w:rPr>
          <w:rFonts w:cstheme="minorHAnsi"/>
        </w:rPr>
        <w:t xml:space="preserve"> AAS/AIAA Space Flight Mechanics Meeting, Paper AAS-23-312, Austin, TX, January 15-19, 2023.</w:t>
      </w:r>
    </w:p>
    <w:p w14:paraId="3D075BB9" w14:textId="0F22585D" w:rsidR="00B71CDF" w:rsidRPr="00B2464F" w:rsidRDefault="00B71CDF" w:rsidP="00B71CDF">
      <w:pPr>
        <w:pStyle w:val="ListParagraph"/>
        <w:numPr>
          <w:ilvl w:val="0"/>
          <w:numId w:val="19"/>
        </w:numPr>
        <w:rPr>
          <w:rFonts w:cstheme="minorHAnsi"/>
        </w:rPr>
      </w:pPr>
      <w:ins w:id="170" w:author="Valerino, Powtawche (MSFC-EV42)" w:date="2023-02-28T06:25:00Z">
        <w:r w:rsidRPr="00B71CDF">
          <w:rPr>
            <w:rFonts w:cstheme="minorHAnsi"/>
          </w:rPr>
          <w:t>J. Everett, A. Heaton, A. Houin and K. Miller, "</w:t>
        </w:r>
        <w:r w:rsidRPr="00B71CDF">
          <w:rPr>
            <w:rFonts w:cstheme="minorHAnsi"/>
            <w:i/>
            <w:iCs/>
            <w:rPrChange w:id="171" w:author="Valerino, Powtawche (MSFC-EV42)" w:date="2023-02-28T06:25:00Z">
              <w:rPr>
                <w:rFonts w:cstheme="minorHAnsi"/>
              </w:rPr>
            </w:rPrChange>
          </w:rPr>
          <w:t>An Integrated Software Architecture for Solar Cruiser Mission Design and Navigation</w:t>
        </w:r>
        <w:r w:rsidRPr="00B71CDF">
          <w:rPr>
            <w:rFonts w:cstheme="minorHAnsi"/>
          </w:rPr>
          <w:t xml:space="preserve">," 2022 IEEE Aerospace Conference (AERO), Big Sky, MT, USA, 2022, pp. 1-9, </w:t>
        </w:r>
        <w:proofErr w:type="spellStart"/>
        <w:r w:rsidRPr="00B71CDF">
          <w:rPr>
            <w:rFonts w:cstheme="minorHAnsi"/>
          </w:rPr>
          <w:t>doi</w:t>
        </w:r>
        <w:proofErr w:type="spellEnd"/>
        <w:r w:rsidRPr="00B71CDF">
          <w:rPr>
            <w:rFonts w:cstheme="minorHAnsi"/>
          </w:rPr>
          <w:t>: 10.1109/AERO53065.2022.9843449.</w:t>
        </w:r>
      </w:ins>
    </w:p>
    <w:sectPr w:rsidR="00B71CDF" w:rsidRPr="00B2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3E9"/>
    <w:multiLevelType w:val="hybridMultilevel"/>
    <w:tmpl w:val="7DF4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2A0D"/>
    <w:multiLevelType w:val="hybridMultilevel"/>
    <w:tmpl w:val="FD4E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010"/>
    <w:multiLevelType w:val="hybridMultilevel"/>
    <w:tmpl w:val="39C6D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F003E"/>
    <w:multiLevelType w:val="hybridMultilevel"/>
    <w:tmpl w:val="FE12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813EB6"/>
    <w:multiLevelType w:val="multilevel"/>
    <w:tmpl w:val="0A163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271B7"/>
    <w:multiLevelType w:val="hybridMultilevel"/>
    <w:tmpl w:val="B4164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464DE0"/>
    <w:multiLevelType w:val="multilevel"/>
    <w:tmpl w:val="858E0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7A1CD8"/>
    <w:multiLevelType w:val="hybridMultilevel"/>
    <w:tmpl w:val="2CC4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739B0"/>
    <w:multiLevelType w:val="hybridMultilevel"/>
    <w:tmpl w:val="9CDC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43A5B"/>
    <w:multiLevelType w:val="hybridMultilevel"/>
    <w:tmpl w:val="E00C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A41D3"/>
    <w:multiLevelType w:val="hybridMultilevel"/>
    <w:tmpl w:val="9FA03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40803"/>
    <w:multiLevelType w:val="hybridMultilevel"/>
    <w:tmpl w:val="1598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E0BB1"/>
    <w:multiLevelType w:val="hybridMultilevel"/>
    <w:tmpl w:val="922E88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4F290E"/>
    <w:multiLevelType w:val="hybridMultilevel"/>
    <w:tmpl w:val="89F2A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449C0"/>
    <w:multiLevelType w:val="multilevel"/>
    <w:tmpl w:val="0472D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041377"/>
    <w:multiLevelType w:val="multilevel"/>
    <w:tmpl w:val="C2CA3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7142B9"/>
    <w:multiLevelType w:val="hybridMultilevel"/>
    <w:tmpl w:val="39A6123A"/>
    <w:lvl w:ilvl="0" w:tplc="F3B2B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D1FDD"/>
    <w:multiLevelType w:val="multilevel"/>
    <w:tmpl w:val="1FFC6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35598451">
    <w:abstractNumId w:val="3"/>
  </w:num>
  <w:num w:numId="2" w16cid:durableId="495926131">
    <w:abstractNumId w:val="3"/>
  </w:num>
  <w:num w:numId="3" w16cid:durableId="1640302718">
    <w:abstractNumId w:val="0"/>
  </w:num>
  <w:num w:numId="4" w16cid:durableId="1666980071">
    <w:abstractNumId w:val="1"/>
  </w:num>
  <w:num w:numId="5" w16cid:durableId="2032491335">
    <w:abstractNumId w:val="5"/>
  </w:num>
  <w:num w:numId="6" w16cid:durableId="1156914747">
    <w:abstractNumId w:val="15"/>
  </w:num>
  <w:num w:numId="7" w16cid:durableId="1159998060">
    <w:abstractNumId w:val="6"/>
  </w:num>
  <w:num w:numId="8" w16cid:durableId="1673020686">
    <w:abstractNumId w:val="4"/>
  </w:num>
  <w:num w:numId="9" w16cid:durableId="1443762290">
    <w:abstractNumId w:val="17"/>
  </w:num>
  <w:num w:numId="10" w16cid:durableId="769810627">
    <w:abstractNumId w:val="14"/>
  </w:num>
  <w:num w:numId="11" w16cid:durableId="168763675">
    <w:abstractNumId w:val="13"/>
  </w:num>
  <w:num w:numId="12" w16cid:durableId="639262482">
    <w:abstractNumId w:val="8"/>
  </w:num>
  <w:num w:numId="13" w16cid:durableId="1047025572">
    <w:abstractNumId w:val="16"/>
  </w:num>
  <w:num w:numId="14" w16cid:durableId="1208684363">
    <w:abstractNumId w:val="12"/>
  </w:num>
  <w:num w:numId="15" w16cid:durableId="1515194164">
    <w:abstractNumId w:val="9"/>
  </w:num>
  <w:num w:numId="16" w16cid:durableId="186721659">
    <w:abstractNumId w:val="7"/>
  </w:num>
  <w:num w:numId="17" w16cid:durableId="339091861">
    <w:abstractNumId w:val="10"/>
  </w:num>
  <w:num w:numId="18" w16cid:durableId="2115322178">
    <w:abstractNumId w:val="11"/>
  </w:num>
  <w:num w:numId="19" w16cid:durableId="4197629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strepo, Ricardo L (US 392M)">
    <w15:presenceInfo w15:providerId="AD" w15:userId="S::Ricardo.L.Restrepo@jpl.nasa.gov::3f93fa64-0164-4b52-9dd9-4e4c014b952e"/>
  </w15:person>
  <w15:person w15:author="Valerino, Powtawche (MSFC-EV42)">
    <w15:presenceInfo w15:providerId="AD" w15:userId="S::pvalerin@ndc.nasa.gov::a02698ce-778e-4133-be25-1d9086229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AC"/>
    <w:rsid w:val="00023384"/>
    <w:rsid w:val="00026416"/>
    <w:rsid w:val="00094B68"/>
    <w:rsid w:val="000B110A"/>
    <w:rsid w:val="000D19C7"/>
    <w:rsid w:val="00135A2B"/>
    <w:rsid w:val="00140A20"/>
    <w:rsid w:val="001475A1"/>
    <w:rsid w:val="00185E68"/>
    <w:rsid w:val="001B18E9"/>
    <w:rsid w:val="001B5CE0"/>
    <w:rsid w:val="001C4A7A"/>
    <w:rsid w:val="001F49F3"/>
    <w:rsid w:val="002419DC"/>
    <w:rsid w:val="00266822"/>
    <w:rsid w:val="002B3CCC"/>
    <w:rsid w:val="002D2E5A"/>
    <w:rsid w:val="002D5D7A"/>
    <w:rsid w:val="002F6143"/>
    <w:rsid w:val="002F75EB"/>
    <w:rsid w:val="003321E9"/>
    <w:rsid w:val="0034339D"/>
    <w:rsid w:val="003565F4"/>
    <w:rsid w:val="003631B9"/>
    <w:rsid w:val="00370BD5"/>
    <w:rsid w:val="003729E6"/>
    <w:rsid w:val="003E37DB"/>
    <w:rsid w:val="00404D74"/>
    <w:rsid w:val="004107E1"/>
    <w:rsid w:val="00461732"/>
    <w:rsid w:val="00471AD6"/>
    <w:rsid w:val="00474C6D"/>
    <w:rsid w:val="00487FB1"/>
    <w:rsid w:val="004912FE"/>
    <w:rsid w:val="00494746"/>
    <w:rsid w:val="004A32D9"/>
    <w:rsid w:val="00503D2E"/>
    <w:rsid w:val="00515435"/>
    <w:rsid w:val="0052229B"/>
    <w:rsid w:val="005303DD"/>
    <w:rsid w:val="005373D0"/>
    <w:rsid w:val="00551402"/>
    <w:rsid w:val="00587732"/>
    <w:rsid w:val="005A1CFD"/>
    <w:rsid w:val="005A2019"/>
    <w:rsid w:val="005C7DD6"/>
    <w:rsid w:val="005E0ECE"/>
    <w:rsid w:val="005F3FFF"/>
    <w:rsid w:val="00616549"/>
    <w:rsid w:val="00633677"/>
    <w:rsid w:val="00646D2D"/>
    <w:rsid w:val="00653D6A"/>
    <w:rsid w:val="00657991"/>
    <w:rsid w:val="006666A5"/>
    <w:rsid w:val="0068044A"/>
    <w:rsid w:val="00682533"/>
    <w:rsid w:val="00687E9B"/>
    <w:rsid w:val="006A7C72"/>
    <w:rsid w:val="006C17B3"/>
    <w:rsid w:val="006F5EC4"/>
    <w:rsid w:val="006F6880"/>
    <w:rsid w:val="007054AF"/>
    <w:rsid w:val="00727C62"/>
    <w:rsid w:val="007416CB"/>
    <w:rsid w:val="007C37CA"/>
    <w:rsid w:val="007F77AD"/>
    <w:rsid w:val="008121A9"/>
    <w:rsid w:val="00817728"/>
    <w:rsid w:val="00817B2A"/>
    <w:rsid w:val="00827990"/>
    <w:rsid w:val="008A210B"/>
    <w:rsid w:val="008B5FE9"/>
    <w:rsid w:val="008C4AC8"/>
    <w:rsid w:val="008D0F4B"/>
    <w:rsid w:val="008D1464"/>
    <w:rsid w:val="008F7854"/>
    <w:rsid w:val="00914992"/>
    <w:rsid w:val="0095010B"/>
    <w:rsid w:val="00963ACB"/>
    <w:rsid w:val="00986C7F"/>
    <w:rsid w:val="009A083A"/>
    <w:rsid w:val="009A39CF"/>
    <w:rsid w:val="009B7B3D"/>
    <w:rsid w:val="009D75D2"/>
    <w:rsid w:val="009E41D2"/>
    <w:rsid w:val="00A1238F"/>
    <w:rsid w:val="00A3315A"/>
    <w:rsid w:val="00A728BD"/>
    <w:rsid w:val="00A84E68"/>
    <w:rsid w:val="00A92064"/>
    <w:rsid w:val="00A92C78"/>
    <w:rsid w:val="00AA48DE"/>
    <w:rsid w:val="00AF6DC3"/>
    <w:rsid w:val="00B2464F"/>
    <w:rsid w:val="00B53901"/>
    <w:rsid w:val="00B62460"/>
    <w:rsid w:val="00B71CDF"/>
    <w:rsid w:val="00B86109"/>
    <w:rsid w:val="00BB6F46"/>
    <w:rsid w:val="00BE549A"/>
    <w:rsid w:val="00C0479E"/>
    <w:rsid w:val="00C04A49"/>
    <w:rsid w:val="00C169B6"/>
    <w:rsid w:val="00C23978"/>
    <w:rsid w:val="00C7416C"/>
    <w:rsid w:val="00C80EC2"/>
    <w:rsid w:val="00C92210"/>
    <w:rsid w:val="00CB054F"/>
    <w:rsid w:val="00CB5CCD"/>
    <w:rsid w:val="00CD22FF"/>
    <w:rsid w:val="00CE51F8"/>
    <w:rsid w:val="00D3216F"/>
    <w:rsid w:val="00D62346"/>
    <w:rsid w:val="00D7380E"/>
    <w:rsid w:val="00D82EA1"/>
    <w:rsid w:val="00D83738"/>
    <w:rsid w:val="00D85195"/>
    <w:rsid w:val="00D87F52"/>
    <w:rsid w:val="00DB545A"/>
    <w:rsid w:val="00E42B91"/>
    <w:rsid w:val="00E4726D"/>
    <w:rsid w:val="00E55CB7"/>
    <w:rsid w:val="00E709AB"/>
    <w:rsid w:val="00E724E2"/>
    <w:rsid w:val="00E86864"/>
    <w:rsid w:val="00E97D1B"/>
    <w:rsid w:val="00EC07BD"/>
    <w:rsid w:val="00ED65AC"/>
    <w:rsid w:val="00F04321"/>
    <w:rsid w:val="00F65C4E"/>
    <w:rsid w:val="00FB0A61"/>
    <w:rsid w:val="00FD59A0"/>
    <w:rsid w:val="00FE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CB04"/>
  <w15:chartTrackingRefBased/>
  <w15:docId w15:val="{AACC3B1D-2CD3-4CAA-B46C-99DC0FE6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D2"/>
    <w:pPr>
      <w:spacing w:after="0" w:line="240" w:lineRule="auto"/>
      <w:ind w:left="720"/>
    </w:pPr>
    <w:rPr>
      <w:rFonts w:ascii="Calibri" w:hAnsi="Calibri" w:cs="Calibri"/>
    </w:rPr>
  </w:style>
  <w:style w:type="table" w:styleId="TableGrid">
    <w:name w:val="Table Grid"/>
    <w:basedOn w:val="TableNormal"/>
    <w:uiPriority w:val="39"/>
    <w:rsid w:val="0096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A728BD"/>
    <w:pPr>
      <w:spacing w:after="0" w:line="240" w:lineRule="auto"/>
    </w:pPr>
    <w:rPr>
      <w:rFonts w:ascii="Helvetica" w:hAnsi="Helvetica" w:cs="Times New Roman"/>
      <w:sz w:val="23"/>
      <w:szCs w:val="23"/>
    </w:rPr>
  </w:style>
  <w:style w:type="paragraph" w:customStyle="1" w:styleId="p2">
    <w:name w:val="p2"/>
    <w:basedOn w:val="Normal"/>
    <w:rsid w:val="00A728BD"/>
    <w:pPr>
      <w:spacing w:after="0" w:line="240" w:lineRule="auto"/>
    </w:pPr>
    <w:rPr>
      <w:rFonts w:ascii="Helvetica" w:hAnsi="Helvetica" w:cs="Times New Roman"/>
      <w:sz w:val="23"/>
      <w:szCs w:val="23"/>
    </w:rPr>
  </w:style>
  <w:style w:type="paragraph" w:customStyle="1" w:styleId="li1">
    <w:name w:val="li1"/>
    <w:basedOn w:val="Normal"/>
    <w:rsid w:val="00CD22FF"/>
    <w:pPr>
      <w:spacing w:after="0" w:line="240" w:lineRule="auto"/>
    </w:pPr>
    <w:rPr>
      <w:rFonts w:ascii="Helvetica" w:hAnsi="Helvetica" w:cs="Times New Roman"/>
      <w:sz w:val="23"/>
      <w:szCs w:val="23"/>
    </w:rPr>
  </w:style>
  <w:style w:type="character" w:customStyle="1" w:styleId="apple-converted-space">
    <w:name w:val="apple-converted-space"/>
    <w:basedOn w:val="DefaultParagraphFont"/>
    <w:rsid w:val="00CD22FF"/>
  </w:style>
  <w:style w:type="paragraph" w:customStyle="1" w:styleId="p3">
    <w:name w:val="p3"/>
    <w:basedOn w:val="Normal"/>
    <w:rsid w:val="00CD22FF"/>
    <w:pPr>
      <w:spacing w:after="0" w:line="240" w:lineRule="auto"/>
    </w:pPr>
    <w:rPr>
      <w:rFonts w:ascii="Helvetica" w:hAnsi="Helvetica" w:cs="Times New Roman"/>
      <w:sz w:val="21"/>
      <w:szCs w:val="21"/>
    </w:rPr>
  </w:style>
  <w:style w:type="character" w:customStyle="1" w:styleId="s1">
    <w:name w:val="s1"/>
    <w:basedOn w:val="DefaultParagraphFont"/>
    <w:rsid w:val="00CD22FF"/>
  </w:style>
  <w:style w:type="character" w:customStyle="1" w:styleId="s2">
    <w:name w:val="s2"/>
    <w:basedOn w:val="DefaultParagraphFont"/>
    <w:rsid w:val="00CD22FF"/>
  </w:style>
  <w:style w:type="paragraph" w:styleId="NoSpacing">
    <w:name w:val="No Spacing"/>
    <w:uiPriority w:val="1"/>
    <w:qFormat/>
    <w:rsid w:val="00E42B91"/>
    <w:pPr>
      <w:spacing w:after="0" w:line="240" w:lineRule="auto"/>
    </w:pPr>
  </w:style>
  <w:style w:type="paragraph" w:styleId="Revision">
    <w:name w:val="Revision"/>
    <w:hidden/>
    <w:uiPriority w:val="99"/>
    <w:semiHidden/>
    <w:rsid w:val="00646D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2738">
      <w:bodyDiv w:val="1"/>
      <w:marLeft w:val="0"/>
      <w:marRight w:val="0"/>
      <w:marTop w:val="0"/>
      <w:marBottom w:val="0"/>
      <w:divBdr>
        <w:top w:val="none" w:sz="0" w:space="0" w:color="auto"/>
        <w:left w:val="none" w:sz="0" w:space="0" w:color="auto"/>
        <w:bottom w:val="none" w:sz="0" w:space="0" w:color="auto"/>
        <w:right w:val="none" w:sz="0" w:space="0" w:color="auto"/>
      </w:divBdr>
    </w:div>
    <w:div w:id="575286473">
      <w:bodyDiv w:val="1"/>
      <w:marLeft w:val="0"/>
      <w:marRight w:val="0"/>
      <w:marTop w:val="0"/>
      <w:marBottom w:val="0"/>
      <w:divBdr>
        <w:top w:val="none" w:sz="0" w:space="0" w:color="auto"/>
        <w:left w:val="none" w:sz="0" w:space="0" w:color="auto"/>
        <w:bottom w:val="none" w:sz="0" w:space="0" w:color="auto"/>
        <w:right w:val="none" w:sz="0" w:space="0" w:color="auto"/>
      </w:divBdr>
    </w:div>
    <w:div w:id="575700917">
      <w:bodyDiv w:val="1"/>
      <w:marLeft w:val="0"/>
      <w:marRight w:val="0"/>
      <w:marTop w:val="0"/>
      <w:marBottom w:val="0"/>
      <w:divBdr>
        <w:top w:val="none" w:sz="0" w:space="0" w:color="auto"/>
        <w:left w:val="none" w:sz="0" w:space="0" w:color="auto"/>
        <w:bottom w:val="none" w:sz="0" w:space="0" w:color="auto"/>
        <w:right w:val="none" w:sz="0" w:space="0" w:color="auto"/>
      </w:divBdr>
    </w:div>
    <w:div w:id="782918910">
      <w:bodyDiv w:val="1"/>
      <w:marLeft w:val="0"/>
      <w:marRight w:val="0"/>
      <w:marTop w:val="0"/>
      <w:marBottom w:val="0"/>
      <w:divBdr>
        <w:top w:val="none" w:sz="0" w:space="0" w:color="auto"/>
        <w:left w:val="none" w:sz="0" w:space="0" w:color="auto"/>
        <w:bottom w:val="none" w:sz="0" w:space="0" w:color="auto"/>
        <w:right w:val="none" w:sz="0" w:space="0" w:color="auto"/>
      </w:divBdr>
    </w:div>
    <w:div w:id="1182671106">
      <w:bodyDiv w:val="1"/>
      <w:marLeft w:val="0"/>
      <w:marRight w:val="0"/>
      <w:marTop w:val="0"/>
      <w:marBottom w:val="0"/>
      <w:divBdr>
        <w:top w:val="none" w:sz="0" w:space="0" w:color="auto"/>
        <w:left w:val="none" w:sz="0" w:space="0" w:color="auto"/>
        <w:bottom w:val="none" w:sz="0" w:space="0" w:color="auto"/>
        <w:right w:val="none" w:sz="0" w:space="0" w:color="auto"/>
      </w:divBdr>
    </w:div>
    <w:div w:id="1433012862">
      <w:bodyDiv w:val="1"/>
      <w:marLeft w:val="0"/>
      <w:marRight w:val="0"/>
      <w:marTop w:val="0"/>
      <w:marBottom w:val="0"/>
      <w:divBdr>
        <w:top w:val="none" w:sz="0" w:space="0" w:color="auto"/>
        <w:left w:val="none" w:sz="0" w:space="0" w:color="auto"/>
        <w:bottom w:val="none" w:sz="0" w:space="0" w:color="auto"/>
        <w:right w:val="none" w:sz="0" w:space="0" w:color="auto"/>
      </w:divBdr>
    </w:div>
    <w:div w:id="1688095438">
      <w:bodyDiv w:val="1"/>
      <w:marLeft w:val="0"/>
      <w:marRight w:val="0"/>
      <w:marTop w:val="0"/>
      <w:marBottom w:val="0"/>
      <w:divBdr>
        <w:top w:val="none" w:sz="0" w:space="0" w:color="auto"/>
        <w:left w:val="none" w:sz="0" w:space="0" w:color="auto"/>
        <w:bottom w:val="none" w:sz="0" w:space="0" w:color="auto"/>
        <w:right w:val="none" w:sz="0" w:space="0" w:color="auto"/>
      </w:divBdr>
    </w:div>
    <w:div w:id="17422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7E9D-2383-4E69-BEF0-6785FE29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Valerino, Powtawche (MSFC-EV42)</dc:creator>
  <cp:keywords/>
  <dc:description/>
  <cp:lastModifiedBy>Restrepo, Ricardo L (US 392M)</cp:lastModifiedBy>
  <cp:revision>3</cp:revision>
  <dcterms:created xsi:type="dcterms:W3CDTF">2023-03-08T23:07:00Z</dcterms:created>
  <dcterms:modified xsi:type="dcterms:W3CDTF">2023-03-08T23:08:00Z</dcterms:modified>
</cp:coreProperties>
</file>